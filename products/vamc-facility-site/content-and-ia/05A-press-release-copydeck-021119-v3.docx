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91A6" w14:textId="15401699" w:rsidR="00021D62" w:rsidRPr="005D73C9" w:rsidRDefault="00BF6E3B" w:rsidP="00AC6032">
      <w:pPr>
        <w:pStyle w:val="Title"/>
        <w:rPr>
          <w:rFonts w:asciiTheme="minorHAnsi" w:hAnsiTheme="minorHAnsi" w:cstheme="minorHAnsi"/>
          <w:b/>
          <w:color w:val="auto"/>
          <w:sz w:val="22"/>
          <w:szCs w:val="22"/>
        </w:rPr>
      </w:pPr>
      <w:r>
        <w:rPr>
          <w:rFonts w:asciiTheme="minorHAnsi" w:hAnsiTheme="minorHAnsi" w:cstheme="minorHAnsi"/>
          <w:b/>
          <w:color w:val="auto"/>
          <w:sz w:val="22"/>
          <w:szCs w:val="22"/>
        </w:rPr>
        <w:t>05A</w:t>
      </w:r>
      <w:r w:rsidR="00C4789B">
        <w:rPr>
          <w:rFonts w:asciiTheme="minorHAnsi" w:hAnsiTheme="minorHAnsi" w:cstheme="minorHAnsi"/>
          <w:b/>
          <w:color w:val="auto"/>
          <w:sz w:val="22"/>
          <w:szCs w:val="22"/>
        </w:rPr>
        <w:t xml:space="preserve"> Press release page</w:t>
      </w:r>
      <w:r>
        <w:rPr>
          <w:rFonts w:asciiTheme="minorHAnsi" w:hAnsiTheme="minorHAnsi" w:cstheme="minorHAnsi"/>
          <w:b/>
          <w:color w:val="auto"/>
          <w:sz w:val="22"/>
          <w:szCs w:val="22"/>
        </w:rPr>
        <w:t>: Press release headline</w:t>
      </w:r>
    </w:p>
    <w:p w14:paraId="32191AA9" w14:textId="77777777" w:rsidR="00C74E72" w:rsidRPr="005D73C9" w:rsidRDefault="00021D62" w:rsidP="00C74E72">
      <w:pPr>
        <w:pStyle w:val="Heading2"/>
        <w:rPr>
          <w:rFonts w:asciiTheme="minorHAnsi" w:hAnsiTheme="minorHAnsi" w:cstheme="minorHAnsi"/>
          <w:color w:val="auto"/>
          <w:sz w:val="22"/>
          <w:szCs w:val="22"/>
        </w:rPr>
      </w:pPr>
      <w:r w:rsidRPr="005D73C9">
        <w:rPr>
          <w:rFonts w:asciiTheme="minorHAnsi" w:hAnsiTheme="minorHAnsi" w:cstheme="minorHAnsi"/>
          <w:color w:val="auto"/>
          <w:sz w:val="22"/>
          <w:szCs w:val="22"/>
        </w:rPr>
        <w:t>Production n</w:t>
      </w:r>
      <w:r w:rsidR="00C74E72" w:rsidRPr="005D73C9">
        <w:rPr>
          <w:rFonts w:asciiTheme="minorHAnsi" w:hAnsiTheme="minorHAnsi" w:cstheme="minorHAnsi"/>
          <w:color w:val="auto"/>
          <w:sz w:val="22"/>
          <w:szCs w:val="22"/>
        </w:rPr>
        <w:t>otes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3393"/>
        <w:gridCol w:w="7006"/>
      </w:tblGrid>
      <w:tr w:rsidR="005D73C9" w:rsidRPr="005D73C9" w14:paraId="3568A032" w14:textId="77777777" w:rsidTr="00702AD4">
        <w:tc>
          <w:tcPr>
            <w:tcW w:w="3393" w:type="dxa"/>
            <w:shd w:val="clear" w:color="auto" w:fill="CCCCCC"/>
          </w:tcPr>
          <w:p w14:paraId="6CA97BEC"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IA / Path</w:t>
            </w:r>
          </w:p>
          <w:p w14:paraId="082090B4" w14:textId="5F702900" w:rsidR="00216666" w:rsidRPr="005D73C9" w:rsidRDefault="00216666" w:rsidP="001C5332">
            <w:pPr>
              <w:rPr>
                <w:rFonts w:asciiTheme="minorHAnsi" w:hAnsiTheme="minorHAnsi" w:cstheme="minorHAnsi"/>
                <w:bCs/>
                <w:sz w:val="22"/>
                <w:szCs w:val="22"/>
              </w:rPr>
            </w:pPr>
            <w:r w:rsidRPr="005D73C9">
              <w:rPr>
                <w:rFonts w:asciiTheme="minorHAnsi" w:hAnsiTheme="minorHAnsi" w:cstheme="minorHAnsi"/>
                <w:bCs/>
                <w:sz w:val="22"/>
                <w:szCs w:val="22"/>
              </w:rPr>
              <w:t>Home = VA.gov</w:t>
            </w:r>
          </w:p>
        </w:tc>
        <w:tc>
          <w:tcPr>
            <w:tcW w:w="7006" w:type="dxa"/>
          </w:tcPr>
          <w:p w14:paraId="645BEB8E" w14:textId="50504162" w:rsidR="0029096E" w:rsidRPr="005D73C9" w:rsidRDefault="00C423CC" w:rsidP="00574C06">
            <w:pPr>
              <w:rPr>
                <w:rFonts w:asciiTheme="minorHAnsi" w:hAnsiTheme="minorHAnsi" w:cstheme="minorHAnsi"/>
                <w:sz w:val="22"/>
                <w:szCs w:val="22"/>
              </w:rPr>
            </w:pPr>
            <w:r w:rsidRPr="005D73C9">
              <w:rPr>
                <w:rFonts w:asciiTheme="minorHAnsi" w:hAnsiTheme="minorHAnsi" w:cstheme="minorHAnsi"/>
                <w:sz w:val="22"/>
                <w:szCs w:val="22"/>
              </w:rPr>
              <w:t xml:space="preserve">Home </w:t>
            </w:r>
            <w:r w:rsidR="00C02AB5" w:rsidRPr="005D73C9">
              <w:rPr>
                <w:rFonts w:asciiTheme="minorHAnsi" w:hAnsiTheme="minorHAnsi" w:cstheme="minorHAnsi"/>
                <w:sz w:val="22"/>
                <w:szCs w:val="22"/>
              </w:rPr>
              <w:t xml:space="preserve">&gt; </w:t>
            </w:r>
            <w:r w:rsidR="00A21082" w:rsidRPr="005D73C9">
              <w:rPr>
                <w:rFonts w:asciiTheme="minorHAnsi" w:hAnsiTheme="minorHAnsi" w:cstheme="minorHAnsi"/>
                <w:sz w:val="22"/>
                <w:szCs w:val="22"/>
              </w:rPr>
              <w:t>Pittsburgh</w:t>
            </w:r>
            <w:r w:rsidR="00D5312A">
              <w:rPr>
                <w:rFonts w:asciiTheme="minorHAnsi" w:hAnsiTheme="minorHAnsi" w:cstheme="minorHAnsi"/>
                <w:sz w:val="22"/>
                <w:szCs w:val="22"/>
              </w:rPr>
              <w:t xml:space="preserve"> VA</w:t>
            </w:r>
            <w:r w:rsidR="00A21082" w:rsidRPr="005D73C9">
              <w:rPr>
                <w:rFonts w:asciiTheme="minorHAnsi" w:hAnsiTheme="minorHAnsi" w:cstheme="minorHAnsi"/>
                <w:sz w:val="22"/>
                <w:szCs w:val="22"/>
              </w:rPr>
              <w:t xml:space="preserve"> health care</w:t>
            </w:r>
            <w:r w:rsidR="00520E39" w:rsidRPr="005D73C9">
              <w:rPr>
                <w:rFonts w:asciiTheme="minorHAnsi" w:hAnsiTheme="minorHAnsi" w:cstheme="minorHAnsi"/>
                <w:sz w:val="22"/>
                <w:szCs w:val="22"/>
              </w:rPr>
              <w:t xml:space="preserve"> &gt; </w:t>
            </w:r>
            <w:r w:rsidR="00A87256">
              <w:rPr>
                <w:rFonts w:asciiTheme="minorHAnsi" w:hAnsiTheme="minorHAnsi"/>
                <w:bCs/>
                <w:sz w:val="22"/>
                <w:szCs w:val="22"/>
              </w:rPr>
              <w:t>Fayette County Veterans getting larger, more modern VA outpatient c</w:t>
            </w:r>
            <w:r w:rsidR="00A87256" w:rsidRPr="00702AD4">
              <w:rPr>
                <w:rFonts w:asciiTheme="minorHAnsi" w:hAnsiTheme="minorHAnsi"/>
                <w:bCs/>
                <w:sz w:val="22"/>
                <w:szCs w:val="22"/>
              </w:rPr>
              <w:t>linic</w:t>
            </w:r>
          </w:p>
        </w:tc>
      </w:tr>
      <w:tr w:rsidR="005D73C9" w:rsidRPr="005D73C9" w14:paraId="71C8BBB3" w14:textId="77777777" w:rsidTr="00702AD4">
        <w:trPr>
          <w:trHeight w:val="432"/>
        </w:trPr>
        <w:tc>
          <w:tcPr>
            <w:tcW w:w="3393" w:type="dxa"/>
            <w:shd w:val="clear" w:color="auto" w:fill="CCCCCC"/>
          </w:tcPr>
          <w:p w14:paraId="09D67070" w14:textId="093C67F8" w:rsidR="00EB3651" w:rsidRPr="005D73C9" w:rsidRDefault="00EB3651" w:rsidP="001C5332">
            <w:pPr>
              <w:rPr>
                <w:rFonts w:asciiTheme="minorHAnsi" w:hAnsiTheme="minorHAnsi" w:cstheme="minorHAnsi"/>
                <w:b/>
                <w:bCs/>
                <w:sz w:val="22"/>
                <w:szCs w:val="22"/>
              </w:rPr>
            </w:pPr>
            <w:r w:rsidRPr="005D73C9">
              <w:rPr>
                <w:rFonts w:asciiTheme="minorHAnsi" w:hAnsiTheme="minorHAnsi" w:cstheme="minorHAnsi"/>
                <w:b/>
                <w:bCs/>
                <w:sz w:val="22"/>
                <w:szCs w:val="22"/>
              </w:rPr>
              <w:t>Desired URL</w:t>
            </w:r>
            <w:r w:rsidR="004C1B77" w:rsidRPr="005D73C9">
              <w:rPr>
                <w:rFonts w:asciiTheme="minorHAnsi" w:hAnsiTheme="minorHAnsi" w:cstheme="minorHAnsi"/>
                <w:b/>
                <w:bCs/>
                <w:sz w:val="22"/>
                <w:szCs w:val="22"/>
              </w:rPr>
              <w:t xml:space="preserve"> (consult search strategist for URL)</w:t>
            </w:r>
          </w:p>
        </w:tc>
        <w:tc>
          <w:tcPr>
            <w:tcW w:w="7006" w:type="dxa"/>
          </w:tcPr>
          <w:p w14:paraId="1D089989" w14:textId="700057CF" w:rsidR="00216666" w:rsidRPr="005D73C9" w:rsidRDefault="007B115C" w:rsidP="00216666">
            <w:pPr>
              <w:rPr>
                <w:rFonts w:asciiTheme="minorHAnsi" w:hAnsiTheme="minorHAnsi" w:cstheme="minorHAnsi"/>
                <w:sz w:val="22"/>
                <w:szCs w:val="22"/>
              </w:rPr>
            </w:pPr>
            <w:r w:rsidRPr="005D73C9">
              <w:rPr>
                <w:rFonts w:asciiTheme="minorHAnsi" w:hAnsiTheme="minorHAnsi" w:cstheme="minorHAnsi"/>
                <w:sz w:val="22"/>
                <w:szCs w:val="22"/>
              </w:rPr>
              <w:t>/pittsburgh-health-care/</w:t>
            </w:r>
            <w:r w:rsidR="001C5722">
              <w:rPr>
                <w:rFonts w:asciiTheme="minorHAnsi" w:hAnsiTheme="minorHAnsi" w:cstheme="minorHAnsi"/>
                <w:sz w:val="22"/>
                <w:szCs w:val="22"/>
              </w:rPr>
              <w:t>…</w:t>
            </w:r>
          </w:p>
          <w:p w14:paraId="02A43D1A" w14:textId="028372F0" w:rsidR="00520E39" w:rsidRPr="005D73C9" w:rsidRDefault="00216666" w:rsidP="00F777AC">
            <w:pPr>
              <w:rPr>
                <w:rFonts w:asciiTheme="minorHAnsi" w:hAnsiTheme="minorHAnsi" w:cstheme="minorHAnsi"/>
                <w:sz w:val="22"/>
                <w:szCs w:val="22"/>
              </w:rPr>
            </w:pPr>
            <w:r w:rsidRPr="00BC5054">
              <w:rPr>
                <w:rFonts w:asciiTheme="minorHAnsi" w:hAnsiTheme="minorHAnsi" w:cstheme="minorHAnsi"/>
                <w:color w:val="FF0000"/>
                <w:sz w:val="22"/>
                <w:szCs w:val="22"/>
              </w:rPr>
              <w:t xml:space="preserve">Pull from Mikki’s IA </w:t>
            </w:r>
            <w:r w:rsidR="00016C1A" w:rsidRPr="00BC5054">
              <w:rPr>
                <w:rFonts w:asciiTheme="minorHAnsi" w:hAnsiTheme="minorHAnsi" w:cstheme="minorHAnsi"/>
                <w:color w:val="FF0000"/>
                <w:sz w:val="22"/>
                <w:szCs w:val="22"/>
              </w:rPr>
              <w:t>spreadsheet</w:t>
            </w:r>
          </w:p>
        </w:tc>
      </w:tr>
      <w:tr w:rsidR="005D73C9" w:rsidRPr="005D73C9" w14:paraId="3DD1DCAD" w14:textId="77777777" w:rsidTr="00702AD4">
        <w:trPr>
          <w:trHeight w:val="432"/>
        </w:trPr>
        <w:tc>
          <w:tcPr>
            <w:tcW w:w="3393" w:type="dxa"/>
            <w:shd w:val="clear" w:color="auto" w:fill="CCCCCC"/>
          </w:tcPr>
          <w:p w14:paraId="3CD5B725"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Comments</w:t>
            </w:r>
          </w:p>
        </w:tc>
        <w:tc>
          <w:tcPr>
            <w:tcW w:w="7006" w:type="dxa"/>
          </w:tcPr>
          <w:p w14:paraId="6C063CF4" w14:textId="43C5663A" w:rsidR="00B20CCB" w:rsidRPr="00BC5054" w:rsidRDefault="00702AD4" w:rsidP="00B20CCB">
            <w:pPr>
              <w:rPr>
                <w:rFonts w:asciiTheme="minorHAnsi" w:hAnsiTheme="minorHAnsi"/>
                <w:color w:val="FF0000"/>
                <w:sz w:val="22"/>
                <w:szCs w:val="22"/>
                <w:lang w:val="en"/>
              </w:rPr>
            </w:pPr>
            <w:r>
              <w:rPr>
                <w:rFonts w:asciiTheme="minorHAnsi" w:hAnsiTheme="minorHAnsi"/>
                <w:color w:val="FF0000"/>
                <w:sz w:val="22"/>
                <w:szCs w:val="22"/>
                <w:lang w:val="en"/>
              </w:rPr>
              <w:t>SOURCE CONTENT:</w:t>
            </w:r>
          </w:p>
          <w:p w14:paraId="6DDFCD3F" w14:textId="65DB2CAC" w:rsidR="00ED2380" w:rsidRPr="00BC5054" w:rsidRDefault="00452F9E" w:rsidP="00B20CCB">
            <w:pPr>
              <w:rPr>
                <w:rFonts w:asciiTheme="minorHAnsi" w:hAnsiTheme="minorHAnsi"/>
                <w:color w:val="FF0000"/>
                <w:sz w:val="22"/>
                <w:szCs w:val="22"/>
                <w:lang w:val="en"/>
              </w:rPr>
            </w:pPr>
            <w:hyperlink r:id="rId11" w:history="1">
              <w:r w:rsidR="00702AD4" w:rsidRPr="00995EC7">
                <w:rPr>
                  <w:rStyle w:val="Hyperlink"/>
                  <w:rFonts w:asciiTheme="minorHAnsi" w:hAnsiTheme="minorHAnsi" w:cs="Arial"/>
                  <w:sz w:val="22"/>
                  <w:szCs w:val="22"/>
                  <w:lang w:val="en"/>
                </w:rPr>
                <w:t>https://www.pittsburgh.va.gov/pressreleases/Fayette_County_Veterans_Getting_Larger_More_Modern_VA_Outpatient_Clinic.asp</w:t>
              </w:r>
            </w:hyperlink>
            <w:r w:rsidR="00702AD4">
              <w:rPr>
                <w:rFonts w:asciiTheme="minorHAnsi" w:hAnsiTheme="minorHAnsi"/>
                <w:color w:val="FF0000"/>
                <w:sz w:val="22"/>
                <w:szCs w:val="22"/>
                <w:lang w:val="en"/>
              </w:rPr>
              <w:t xml:space="preserve"> </w:t>
            </w:r>
          </w:p>
        </w:tc>
      </w:tr>
    </w:tbl>
    <w:p w14:paraId="370BBD2D" w14:textId="633918C9" w:rsidR="00C74E72" w:rsidRPr="005D73C9" w:rsidRDefault="002D7B3A" w:rsidP="00C74E72">
      <w:pPr>
        <w:pStyle w:val="Heading2"/>
        <w:rPr>
          <w:rFonts w:asciiTheme="minorHAnsi" w:hAnsiTheme="minorHAnsi" w:cstheme="minorHAnsi"/>
          <w:b w:val="0"/>
          <w:color w:val="auto"/>
          <w:sz w:val="22"/>
          <w:szCs w:val="22"/>
        </w:rPr>
      </w:pPr>
      <w:r w:rsidRPr="005D73C9">
        <w:rPr>
          <w:rFonts w:asciiTheme="minorHAnsi" w:hAnsiTheme="minorHAnsi" w:cstheme="minorHAnsi"/>
          <w:color w:val="auto"/>
          <w:sz w:val="22"/>
          <w:szCs w:val="22"/>
        </w:rPr>
        <w:t>Page properties</w:t>
      </w:r>
      <w:r w:rsidR="009F6173" w:rsidRPr="005D73C9">
        <w:rPr>
          <w:rFonts w:asciiTheme="minorHAnsi" w:hAnsiTheme="minorHAnsi" w:cstheme="minorHAnsi"/>
          <w:color w:val="auto"/>
          <w:sz w:val="22"/>
          <w:szCs w:val="22"/>
        </w:rPr>
        <w:t xml:space="preserve"> </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48"/>
        <w:gridCol w:w="6951"/>
      </w:tblGrid>
      <w:tr w:rsidR="005D73C9" w:rsidRPr="005D73C9" w14:paraId="61CD156C" w14:textId="77777777" w:rsidTr="0050227C">
        <w:tc>
          <w:tcPr>
            <w:tcW w:w="3960" w:type="dxa"/>
            <w:shd w:val="clear" w:color="auto" w:fill="CCCCCC"/>
          </w:tcPr>
          <w:p w14:paraId="58654981" w14:textId="29EB8F84" w:rsidR="0031188E" w:rsidRPr="005D73C9" w:rsidRDefault="004B1000" w:rsidP="001C5332">
            <w:pPr>
              <w:rPr>
                <w:rFonts w:asciiTheme="minorHAnsi" w:hAnsiTheme="minorHAnsi" w:cstheme="minorHAnsi"/>
                <w:b/>
                <w:bCs/>
                <w:sz w:val="22"/>
                <w:szCs w:val="22"/>
              </w:rPr>
            </w:pPr>
            <w:r w:rsidRPr="005D73C9">
              <w:rPr>
                <w:rFonts w:asciiTheme="minorHAnsi" w:hAnsiTheme="minorHAnsi" w:cstheme="minorHAnsi"/>
                <w:b/>
                <w:bCs/>
                <w:sz w:val="22"/>
                <w:szCs w:val="22"/>
              </w:rPr>
              <w:t>Page t</w:t>
            </w:r>
            <w:r w:rsidR="0031188E" w:rsidRPr="005D73C9">
              <w:rPr>
                <w:rFonts w:asciiTheme="minorHAnsi" w:hAnsiTheme="minorHAnsi" w:cstheme="minorHAnsi"/>
                <w:b/>
                <w:bCs/>
                <w:sz w:val="22"/>
                <w:szCs w:val="22"/>
              </w:rPr>
              <w:t>itle</w:t>
            </w:r>
            <w:r w:rsidR="008A5378" w:rsidRPr="005D73C9">
              <w:rPr>
                <w:rFonts w:asciiTheme="minorHAnsi" w:hAnsiTheme="minorHAnsi" w:cstheme="minorHAnsi"/>
                <w:b/>
                <w:bCs/>
                <w:sz w:val="22"/>
                <w:szCs w:val="22"/>
              </w:rPr>
              <w:t xml:space="preserve"> H1</w:t>
            </w:r>
          </w:p>
        </w:tc>
        <w:tc>
          <w:tcPr>
            <w:tcW w:w="8478" w:type="dxa"/>
          </w:tcPr>
          <w:p w14:paraId="40C1B1C1" w14:textId="59220654" w:rsidR="0031188E" w:rsidRPr="005D73C9" w:rsidRDefault="00A87256" w:rsidP="008F1E06">
            <w:pPr>
              <w:rPr>
                <w:rFonts w:asciiTheme="minorHAnsi" w:hAnsiTheme="minorHAnsi" w:cstheme="minorHAnsi"/>
                <w:sz w:val="22"/>
                <w:szCs w:val="22"/>
              </w:rPr>
            </w:pPr>
            <w:r>
              <w:rPr>
                <w:rFonts w:asciiTheme="minorHAnsi" w:hAnsiTheme="minorHAnsi"/>
                <w:bCs/>
                <w:sz w:val="22"/>
                <w:szCs w:val="22"/>
              </w:rPr>
              <w:t>Fayette County Veterans getting larger, more modern VA outpatient c</w:t>
            </w:r>
            <w:r w:rsidRPr="00702AD4">
              <w:rPr>
                <w:rFonts w:asciiTheme="minorHAnsi" w:hAnsiTheme="minorHAnsi"/>
                <w:bCs/>
                <w:sz w:val="22"/>
                <w:szCs w:val="22"/>
              </w:rPr>
              <w:t>linic</w:t>
            </w:r>
          </w:p>
        </w:tc>
      </w:tr>
      <w:tr w:rsidR="005D73C9" w:rsidRPr="005D73C9" w14:paraId="71EF910E" w14:textId="77777777" w:rsidTr="0050227C">
        <w:tc>
          <w:tcPr>
            <w:tcW w:w="3960" w:type="dxa"/>
            <w:shd w:val="clear" w:color="auto" w:fill="CCCCCC"/>
          </w:tcPr>
          <w:p w14:paraId="4593027C" w14:textId="2566E8AC"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Browser t</w:t>
            </w:r>
            <w:r w:rsidR="0031188E" w:rsidRPr="005D73C9">
              <w:rPr>
                <w:rFonts w:asciiTheme="minorHAnsi" w:hAnsiTheme="minorHAnsi" w:cstheme="minorHAnsi"/>
                <w:b/>
                <w:bCs/>
                <w:sz w:val="22"/>
                <w:szCs w:val="22"/>
              </w:rPr>
              <w:t>itle</w:t>
            </w:r>
          </w:p>
          <w:p w14:paraId="13BBC80C" w14:textId="2F1F5BE8" w:rsidR="00CB0E65" w:rsidRPr="005D73C9" w:rsidRDefault="00CB0E65" w:rsidP="00CB0E65">
            <w:pPr>
              <w:rPr>
                <w:rFonts w:asciiTheme="minorHAnsi" w:hAnsiTheme="minorHAnsi" w:cstheme="minorHAnsi"/>
                <w:bCs/>
                <w:sz w:val="22"/>
                <w:szCs w:val="22"/>
              </w:rPr>
            </w:pPr>
            <w:r w:rsidRPr="00BC5054">
              <w:rPr>
                <w:rFonts w:asciiTheme="minorHAnsi" w:hAnsiTheme="minorHAnsi" w:cstheme="minorHAnsi"/>
                <w:bCs/>
                <w:color w:val="FF0000"/>
                <w:sz w:val="22"/>
                <w:szCs w:val="22"/>
              </w:rPr>
              <w:t>T</w:t>
            </w:r>
            <w:r w:rsidR="00607491" w:rsidRPr="00BC5054">
              <w:rPr>
                <w:rFonts w:asciiTheme="minorHAnsi" w:hAnsiTheme="minorHAnsi" w:cstheme="minorHAnsi"/>
                <w:bCs/>
                <w:color w:val="FF0000"/>
                <w:sz w:val="22"/>
                <w:szCs w:val="22"/>
              </w:rPr>
              <w:t>itle t</w:t>
            </w:r>
            <w:r w:rsidR="00A000DC" w:rsidRPr="00BC5054">
              <w:rPr>
                <w:rFonts w:asciiTheme="minorHAnsi" w:hAnsiTheme="minorHAnsi" w:cstheme="minorHAnsi"/>
                <w:bCs/>
                <w:color w:val="FF0000"/>
                <w:sz w:val="22"/>
                <w:szCs w:val="22"/>
              </w:rPr>
              <w:t xml:space="preserve">ag </w:t>
            </w:r>
            <w:r w:rsidRPr="00BC5054">
              <w:rPr>
                <w:rFonts w:asciiTheme="minorHAnsi" w:hAnsiTheme="minorHAnsi" w:cstheme="minorHAnsi"/>
                <w:bCs/>
                <w:color w:val="FF0000"/>
                <w:sz w:val="22"/>
                <w:szCs w:val="22"/>
              </w:rPr>
              <w:t>50-60 characters (shoot for &lt;55); primary keyword should be at beginning of title tag; can work in a secondary keyword if it fits natura</w:t>
            </w:r>
            <w:r w:rsidR="00607491" w:rsidRPr="00BC5054">
              <w:rPr>
                <w:rFonts w:asciiTheme="minorHAnsi" w:hAnsiTheme="minorHAnsi" w:cstheme="minorHAnsi"/>
                <w:bCs/>
                <w:color w:val="FF0000"/>
                <w:sz w:val="22"/>
                <w:szCs w:val="22"/>
              </w:rPr>
              <w:t xml:space="preserve">lly; </w:t>
            </w:r>
            <w:r w:rsidR="00A000DC" w:rsidRPr="00BC5054">
              <w:rPr>
                <w:rFonts w:asciiTheme="minorHAnsi" w:hAnsiTheme="minorHAnsi" w:cstheme="minorHAnsi"/>
                <w:bCs/>
                <w:color w:val="FF0000"/>
                <w:sz w:val="22"/>
                <w:szCs w:val="22"/>
              </w:rPr>
              <w:t>title case; okay to omit |VA.gov if space is needed.</w:t>
            </w:r>
          </w:p>
        </w:tc>
        <w:tc>
          <w:tcPr>
            <w:tcW w:w="8478" w:type="dxa"/>
          </w:tcPr>
          <w:p w14:paraId="1E55ED6B" w14:textId="01985006" w:rsidR="0031188E" w:rsidRPr="005D73C9" w:rsidRDefault="00520E39" w:rsidP="008F1E06">
            <w:pPr>
              <w:rPr>
                <w:rFonts w:asciiTheme="minorHAnsi" w:hAnsiTheme="minorHAnsi" w:cstheme="minorHAnsi"/>
                <w:bCs/>
                <w:sz w:val="22"/>
                <w:szCs w:val="22"/>
              </w:rPr>
            </w:pPr>
            <w:r w:rsidRPr="005D73C9">
              <w:rPr>
                <w:rFonts w:asciiTheme="minorHAnsi" w:hAnsiTheme="minorHAnsi" w:cstheme="minorHAnsi"/>
                <w:sz w:val="22"/>
                <w:szCs w:val="22"/>
              </w:rPr>
              <w:t xml:space="preserve">Pittsburgh </w:t>
            </w:r>
            <w:r w:rsidR="00220DD9">
              <w:rPr>
                <w:rFonts w:asciiTheme="minorHAnsi" w:hAnsiTheme="minorHAnsi" w:cstheme="minorHAnsi"/>
                <w:sz w:val="22"/>
                <w:szCs w:val="22"/>
              </w:rPr>
              <w:t xml:space="preserve">VA </w:t>
            </w:r>
            <w:r w:rsidRPr="005D73C9">
              <w:rPr>
                <w:rFonts w:asciiTheme="minorHAnsi" w:hAnsiTheme="minorHAnsi" w:cstheme="minorHAnsi"/>
                <w:sz w:val="22"/>
                <w:szCs w:val="22"/>
              </w:rPr>
              <w:t>Health Care</w:t>
            </w:r>
            <w:r w:rsidR="00CB0E65" w:rsidRPr="005D73C9">
              <w:rPr>
                <w:rFonts w:asciiTheme="minorHAnsi" w:hAnsiTheme="minorHAnsi" w:cstheme="minorHAnsi"/>
                <w:sz w:val="22"/>
                <w:szCs w:val="22"/>
              </w:rPr>
              <w:t xml:space="preserve"> </w:t>
            </w:r>
            <w:r w:rsidR="00CB0E65" w:rsidRPr="005D73C9">
              <w:rPr>
                <w:rFonts w:asciiTheme="minorHAnsi" w:hAnsiTheme="minorHAnsi" w:cstheme="minorHAnsi"/>
                <w:bCs/>
                <w:sz w:val="22"/>
                <w:szCs w:val="22"/>
              </w:rPr>
              <w:t>|</w:t>
            </w:r>
            <w:r w:rsidR="00A87256" w:rsidRPr="005D73C9">
              <w:rPr>
                <w:rFonts w:asciiTheme="minorHAnsi" w:hAnsiTheme="minorHAnsi" w:cstheme="minorHAnsi"/>
                <w:sz w:val="22"/>
                <w:szCs w:val="22"/>
              </w:rPr>
              <w:t xml:space="preserve"> </w:t>
            </w:r>
            <w:r w:rsidR="00A87256">
              <w:rPr>
                <w:rFonts w:asciiTheme="minorHAnsi" w:hAnsiTheme="minorHAnsi"/>
                <w:bCs/>
                <w:sz w:val="22"/>
                <w:szCs w:val="22"/>
              </w:rPr>
              <w:t>Fayette County Veterans Getting Larger, More Modern VA Outpatient C</w:t>
            </w:r>
            <w:r w:rsidR="00A87256" w:rsidRPr="00702AD4">
              <w:rPr>
                <w:rFonts w:asciiTheme="minorHAnsi" w:hAnsiTheme="minorHAnsi"/>
                <w:bCs/>
                <w:sz w:val="22"/>
                <w:szCs w:val="22"/>
              </w:rPr>
              <w:t>linic</w:t>
            </w:r>
          </w:p>
          <w:p w14:paraId="66207E26" w14:textId="77777777" w:rsidR="00607491" w:rsidRPr="005D73C9" w:rsidRDefault="00607491" w:rsidP="008F1E06">
            <w:pPr>
              <w:rPr>
                <w:rFonts w:asciiTheme="minorHAnsi" w:hAnsiTheme="minorHAnsi" w:cstheme="minorHAnsi"/>
                <w:bCs/>
                <w:sz w:val="22"/>
                <w:szCs w:val="22"/>
              </w:rPr>
            </w:pPr>
          </w:p>
          <w:p w14:paraId="187A93FD" w14:textId="77777777" w:rsidR="00607491" w:rsidRPr="00BC5054" w:rsidRDefault="00607491" w:rsidP="00607491">
            <w:pPr>
              <w:rPr>
                <w:rFonts w:asciiTheme="minorHAnsi" w:hAnsiTheme="minorHAnsi" w:cstheme="minorHAnsi"/>
                <w:color w:val="FF0000"/>
                <w:sz w:val="22"/>
                <w:szCs w:val="22"/>
              </w:rPr>
            </w:pPr>
            <w:r w:rsidRPr="00BC5054">
              <w:rPr>
                <w:rFonts w:asciiTheme="minorHAnsi" w:hAnsiTheme="minorHAnsi" w:cstheme="minorHAnsi"/>
                <w:color w:val="FF0000"/>
                <w:sz w:val="22"/>
                <w:szCs w:val="22"/>
              </w:rPr>
              <w:t>FORMAT</w:t>
            </w:r>
          </w:p>
          <w:p w14:paraId="5A6B3B40" w14:textId="35E9CD84" w:rsidR="00CB0E65" w:rsidRDefault="00607491" w:rsidP="008F1E06">
            <w:pPr>
              <w:rPr>
                <w:rFonts w:asciiTheme="minorHAnsi" w:hAnsiTheme="minorHAnsi" w:cstheme="minorHAnsi"/>
                <w:color w:val="FF0000"/>
                <w:sz w:val="22"/>
                <w:szCs w:val="22"/>
              </w:rPr>
            </w:pPr>
            <w:r w:rsidRPr="00BC5054">
              <w:rPr>
                <w:rFonts w:asciiTheme="minorHAnsi" w:hAnsiTheme="minorHAnsi" w:cstheme="minorHAnsi"/>
                <w:color w:val="FF0000"/>
                <w:sz w:val="22"/>
                <w:szCs w:val="22"/>
              </w:rPr>
              <w:t xml:space="preserve">VAMC Regional Site </w:t>
            </w:r>
            <w:r w:rsidR="00702AD4">
              <w:rPr>
                <w:rFonts w:asciiTheme="minorHAnsi" w:hAnsiTheme="minorHAnsi" w:cstheme="minorHAnsi"/>
                <w:color w:val="FF0000"/>
                <w:sz w:val="22"/>
                <w:szCs w:val="22"/>
              </w:rPr>
              <w:t xml:space="preserve">| Page Name </w:t>
            </w:r>
          </w:p>
          <w:p w14:paraId="25F638D9" w14:textId="5ECCFD29" w:rsidR="00702AD4" w:rsidRPr="005D73C9" w:rsidRDefault="00702AD4" w:rsidP="008F1E06">
            <w:pPr>
              <w:rPr>
                <w:rFonts w:asciiTheme="minorHAnsi" w:hAnsiTheme="minorHAnsi" w:cstheme="minorHAnsi"/>
                <w:b/>
                <w:bCs/>
                <w:sz w:val="22"/>
                <w:szCs w:val="22"/>
              </w:rPr>
            </w:pPr>
            <w:r w:rsidRPr="00D925D2">
              <w:rPr>
                <w:rFonts w:asciiTheme="minorHAnsi" w:hAnsiTheme="minorHAnsi" w:cstheme="minorHAnsi"/>
                <w:color w:val="FF0000"/>
                <w:sz w:val="22"/>
                <w:szCs w:val="22"/>
              </w:rPr>
              <w:t>Note: Story and press release pages don’t fit the browser title guidelines, and that’s okay. We’ll follow the browser title standard (using the full story headline) of The New York Times and The Washington Post: full story headline</w:t>
            </w:r>
            <w:r>
              <w:rPr>
                <w:rFonts w:asciiTheme="minorHAnsi" w:hAnsiTheme="minorHAnsi" w:cstheme="minorHAnsi"/>
                <w:color w:val="FF0000"/>
                <w:sz w:val="22"/>
                <w:szCs w:val="22"/>
              </w:rPr>
              <w:t>.</w:t>
            </w:r>
          </w:p>
        </w:tc>
      </w:tr>
      <w:tr w:rsidR="005D73C9" w:rsidRPr="005D73C9" w14:paraId="7EB0E72B" w14:textId="77777777" w:rsidTr="0050227C">
        <w:trPr>
          <w:trHeight w:val="981"/>
        </w:trPr>
        <w:tc>
          <w:tcPr>
            <w:tcW w:w="3960" w:type="dxa"/>
            <w:shd w:val="clear" w:color="auto" w:fill="CCCCCC"/>
          </w:tcPr>
          <w:p w14:paraId="2211F4D5" w14:textId="77777777" w:rsidR="0031188E" w:rsidRPr="005D73C9" w:rsidRDefault="002F4983" w:rsidP="009430E2">
            <w:pPr>
              <w:rPr>
                <w:rFonts w:asciiTheme="minorHAnsi" w:hAnsiTheme="minorHAnsi" w:cstheme="minorHAnsi"/>
                <w:b/>
                <w:bCs/>
                <w:sz w:val="22"/>
                <w:szCs w:val="22"/>
              </w:rPr>
            </w:pPr>
            <w:r w:rsidRPr="005D73C9">
              <w:rPr>
                <w:rFonts w:asciiTheme="minorHAnsi" w:hAnsiTheme="minorHAnsi" w:cstheme="minorHAnsi"/>
                <w:b/>
                <w:bCs/>
                <w:sz w:val="22"/>
                <w:szCs w:val="22"/>
              </w:rPr>
              <w:t>Meta d</w:t>
            </w:r>
            <w:r w:rsidR="0031188E" w:rsidRPr="005D73C9">
              <w:rPr>
                <w:rFonts w:asciiTheme="minorHAnsi" w:hAnsiTheme="minorHAnsi" w:cstheme="minorHAnsi"/>
                <w:b/>
                <w:bCs/>
                <w:sz w:val="22"/>
                <w:szCs w:val="22"/>
              </w:rPr>
              <w:t xml:space="preserve">escription </w:t>
            </w:r>
          </w:p>
          <w:p w14:paraId="0E9CB715" w14:textId="158F37DA" w:rsidR="00CB0E65" w:rsidRPr="00396357" w:rsidRDefault="00396357" w:rsidP="009430E2">
            <w:pPr>
              <w:rPr>
                <w:rFonts w:asciiTheme="minorHAnsi" w:hAnsiTheme="minorHAnsi" w:cstheme="minorHAnsi"/>
                <w:b/>
                <w:bCs/>
                <w:sz w:val="22"/>
                <w:szCs w:val="22"/>
              </w:rPr>
            </w:pPr>
            <w:r>
              <w:rPr>
                <w:rFonts w:asciiTheme="minorHAnsi" w:hAnsiTheme="minorHAnsi" w:cstheme="minorHAnsi"/>
                <w:color w:val="FF0000"/>
                <w:sz w:val="22"/>
                <w:szCs w:val="22"/>
                <w:lang w:eastAsia="en-US"/>
              </w:rPr>
              <w:t xml:space="preserve">Search typically cuts off at around 155-characters </w:t>
            </w:r>
          </w:p>
        </w:tc>
        <w:tc>
          <w:tcPr>
            <w:tcW w:w="8478" w:type="dxa"/>
          </w:tcPr>
          <w:p w14:paraId="4C41A5DE" w14:textId="08C8309D" w:rsidR="006E048A" w:rsidRPr="005D73C9" w:rsidRDefault="006E048A" w:rsidP="006E048A">
            <w:pPr>
              <w:rPr>
                <w:rFonts w:asciiTheme="minorHAnsi" w:hAnsiTheme="minorHAnsi" w:cstheme="minorHAnsi"/>
                <w:sz w:val="22"/>
                <w:szCs w:val="22"/>
                <w:lang w:eastAsia="en-US"/>
              </w:rPr>
            </w:pPr>
            <w:r>
              <w:rPr>
                <w:rFonts w:asciiTheme="minorHAnsi" w:hAnsiTheme="minorHAnsi" w:cstheme="minorHAnsi"/>
                <w:color w:val="FF0000"/>
                <w:sz w:val="22"/>
                <w:szCs w:val="22"/>
                <w:lang w:eastAsia="en-US"/>
              </w:rPr>
              <w:t xml:space="preserve">For story/press release pages, </w:t>
            </w:r>
            <w:r w:rsidR="00976B93">
              <w:rPr>
                <w:rFonts w:asciiTheme="minorHAnsi" w:hAnsiTheme="minorHAnsi" w:cstheme="minorHAnsi"/>
                <w:color w:val="FF0000"/>
                <w:sz w:val="22"/>
                <w:szCs w:val="22"/>
                <w:lang w:eastAsia="en-US"/>
              </w:rPr>
              <w:t>copy/paste</w:t>
            </w:r>
            <w:r>
              <w:rPr>
                <w:rFonts w:asciiTheme="minorHAnsi" w:hAnsiTheme="minorHAnsi" w:cstheme="minorHAnsi"/>
                <w:color w:val="FF0000"/>
                <w:sz w:val="22"/>
                <w:szCs w:val="22"/>
                <w:lang w:eastAsia="en-US"/>
              </w:rPr>
              <w:t xml:space="preserve"> the caption, summary blurb, or lede text. </w:t>
            </w:r>
          </w:p>
          <w:p w14:paraId="2D2850CF" w14:textId="3635C541" w:rsidR="00702AD4" w:rsidRPr="005D73C9" w:rsidRDefault="00702AD4" w:rsidP="009430E2">
            <w:pPr>
              <w:rPr>
                <w:rFonts w:asciiTheme="minorHAnsi" w:hAnsiTheme="minorHAnsi" w:cstheme="minorHAnsi"/>
                <w:sz w:val="22"/>
                <w:szCs w:val="22"/>
                <w:lang w:eastAsia="en-US"/>
              </w:rPr>
            </w:pPr>
          </w:p>
        </w:tc>
      </w:tr>
      <w:tr w:rsidR="005D73C9" w:rsidRPr="005D73C9" w14:paraId="4B829002" w14:textId="77777777" w:rsidTr="0050227C">
        <w:tc>
          <w:tcPr>
            <w:tcW w:w="3960" w:type="dxa"/>
            <w:shd w:val="clear" w:color="auto" w:fill="CCCCCC"/>
          </w:tcPr>
          <w:p w14:paraId="3ECF2F48" w14:textId="20567049"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SEO terms/p</w:t>
            </w:r>
            <w:r w:rsidR="0031188E" w:rsidRPr="005D73C9">
              <w:rPr>
                <w:rFonts w:asciiTheme="minorHAnsi" w:hAnsiTheme="minorHAnsi" w:cstheme="minorHAnsi"/>
                <w:b/>
                <w:bCs/>
                <w:sz w:val="22"/>
                <w:szCs w:val="22"/>
              </w:rPr>
              <w:t>hrases</w:t>
            </w:r>
          </w:p>
        </w:tc>
        <w:tc>
          <w:tcPr>
            <w:tcW w:w="8478" w:type="dxa"/>
          </w:tcPr>
          <w:p w14:paraId="2D55B161" w14:textId="372BB5FB" w:rsidR="0031188E" w:rsidRPr="005D73C9" w:rsidRDefault="008F1E06" w:rsidP="00C5327F">
            <w:pPr>
              <w:rPr>
                <w:rFonts w:asciiTheme="minorHAnsi" w:hAnsiTheme="minorHAnsi" w:cstheme="minorHAnsi"/>
                <w:sz w:val="22"/>
                <w:szCs w:val="22"/>
              </w:rPr>
            </w:pPr>
            <w:r w:rsidRPr="005D73C9">
              <w:rPr>
                <w:rFonts w:asciiTheme="minorHAnsi" w:hAnsiTheme="minorHAnsi" w:cstheme="minorHAnsi"/>
                <w:sz w:val="22"/>
                <w:szCs w:val="22"/>
              </w:rPr>
              <w:t>1 – 2 words or phrase</w:t>
            </w:r>
            <w:r w:rsidR="00016C1A" w:rsidRPr="005D73C9">
              <w:rPr>
                <w:rFonts w:asciiTheme="minorHAnsi" w:hAnsiTheme="minorHAnsi" w:cstheme="minorHAnsi"/>
                <w:sz w:val="22"/>
                <w:szCs w:val="22"/>
              </w:rPr>
              <w:t>s</w:t>
            </w:r>
          </w:p>
        </w:tc>
      </w:tr>
    </w:tbl>
    <w:p w14:paraId="3175F943" w14:textId="77777777" w:rsidR="00650A30" w:rsidRPr="005D73C9" w:rsidRDefault="00650A30" w:rsidP="00DD5F67">
      <w:pPr>
        <w:spacing w:after="0"/>
        <w:rPr>
          <w:rFonts w:asciiTheme="minorHAnsi" w:hAnsiTheme="minorHAnsi" w:cstheme="minorHAnsi"/>
          <w:b/>
          <w:sz w:val="22"/>
          <w:szCs w:val="22"/>
        </w:rPr>
      </w:pPr>
    </w:p>
    <w:p w14:paraId="7FE7D065" w14:textId="0E15E923" w:rsidR="006060F2" w:rsidRPr="005D73C9" w:rsidRDefault="00DC6266" w:rsidP="00BC3A24">
      <w:pPr>
        <w:rPr>
          <w:rFonts w:asciiTheme="minorHAnsi" w:hAnsiTheme="minorHAnsi" w:cstheme="minorHAnsi"/>
          <w:sz w:val="22"/>
          <w:szCs w:val="22"/>
        </w:rPr>
      </w:pPr>
      <w:r w:rsidRPr="005D73C9">
        <w:rPr>
          <w:rFonts w:asciiTheme="minorHAnsi" w:hAnsiTheme="minorHAnsi" w:cstheme="minorHAnsi"/>
          <w:b/>
          <w:sz w:val="22"/>
          <w:szCs w:val="22"/>
        </w:rPr>
        <w:t>Content</w:t>
      </w:r>
      <w:r w:rsidR="006060F2" w:rsidRPr="00D279AE">
        <w:rPr>
          <w:rFonts w:asciiTheme="minorHAnsi" w:hAnsiTheme="minorHAnsi" w:cstheme="minorHAnsi"/>
          <w:b/>
          <w:color w:val="0070C0"/>
          <w:sz w:val="22"/>
          <w:szCs w:val="22"/>
        </w:rPr>
        <w:t xml:space="preserve"> </w:t>
      </w:r>
      <w:hyperlink w:anchor="ContentResourcesStyleGuides" w:history="1">
        <w:r w:rsidR="006060F2" w:rsidRPr="00D279AE">
          <w:rPr>
            <w:rStyle w:val="Hyperlink"/>
            <w:rFonts w:asciiTheme="minorHAnsi" w:hAnsiTheme="minorHAnsi" w:cstheme="minorHAnsi"/>
            <w:color w:val="0070C0"/>
            <w:sz w:val="22"/>
            <w:szCs w:val="22"/>
          </w:rPr>
          <w:t>(See content resources below)</w:t>
        </w:r>
      </w:hyperlink>
    </w:p>
    <w:tbl>
      <w:tblPr>
        <w:tblStyle w:val="TableGrid"/>
        <w:tblW w:w="9810" w:type="dxa"/>
        <w:tblInd w:w="108" w:type="dxa"/>
        <w:tblLayout w:type="fixed"/>
        <w:tblLook w:val="04A0" w:firstRow="1" w:lastRow="0" w:firstColumn="1" w:lastColumn="0" w:noHBand="0" w:noVBand="1"/>
      </w:tblPr>
      <w:tblGrid>
        <w:gridCol w:w="9810"/>
      </w:tblGrid>
      <w:tr w:rsidR="005D73C9" w:rsidRPr="005D73C9" w14:paraId="3278E8F8" w14:textId="77777777" w:rsidTr="009D2798">
        <w:tc>
          <w:tcPr>
            <w:tcW w:w="9810" w:type="dxa"/>
            <w:shd w:val="clear" w:color="auto" w:fill="B6DDE8" w:themeFill="accent5" w:themeFillTint="66"/>
          </w:tcPr>
          <w:p w14:paraId="76303547" w14:textId="74B80BDE" w:rsidR="001A4646" w:rsidRPr="00702AD4" w:rsidRDefault="00702AD4" w:rsidP="00650A30">
            <w:pPr>
              <w:rPr>
                <w:rFonts w:asciiTheme="minorHAnsi" w:hAnsiTheme="minorHAnsi"/>
                <w:b/>
                <w:sz w:val="22"/>
                <w:szCs w:val="22"/>
              </w:rPr>
            </w:pPr>
            <w:r w:rsidRPr="001E71E9">
              <w:rPr>
                <w:rFonts w:asciiTheme="minorHAnsi" w:hAnsiTheme="minorHAnsi" w:cstheme="minorHAnsi"/>
                <w:b/>
                <w:sz w:val="22"/>
                <w:szCs w:val="22"/>
              </w:rPr>
              <w:t xml:space="preserve">H1 </w:t>
            </w:r>
            <w:r w:rsidRPr="001E71E9">
              <w:rPr>
                <w:rFonts w:asciiTheme="minorHAnsi" w:hAnsiTheme="minorHAnsi"/>
                <w:b/>
                <w:sz w:val="22"/>
                <w:szCs w:val="22"/>
              </w:rPr>
              <w:t xml:space="preserve">Press release headline, </w:t>
            </w:r>
            <w:r w:rsidR="00034D48">
              <w:rPr>
                <w:rFonts w:asciiTheme="minorHAnsi" w:hAnsiTheme="minorHAnsi"/>
                <w:b/>
                <w:sz w:val="22"/>
                <w:szCs w:val="22"/>
              </w:rPr>
              <w:t>sentence case</w:t>
            </w:r>
          </w:p>
        </w:tc>
      </w:tr>
      <w:tr w:rsidR="005D73C9" w:rsidRPr="00AD2F75" w14:paraId="64332AA4" w14:textId="77777777" w:rsidTr="004E2748">
        <w:trPr>
          <w:trHeight w:val="440"/>
        </w:trPr>
        <w:tc>
          <w:tcPr>
            <w:tcW w:w="9810" w:type="dxa"/>
          </w:tcPr>
          <w:p w14:paraId="3554AF5B" w14:textId="6FED7F5F" w:rsidR="00DA63B3" w:rsidRPr="00DA63B3" w:rsidRDefault="00740AF5" w:rsidP="000E1332">
            <w:pPr>
              <w:rPr>
                <w:rFonts w:asciiTheme="minorHAnsi" w:hAnsiTheme="minorHAnsi"/>
                <w:color w:val="FF0000"/>
                <w:sz w:val="22"/>
                <w:szCs w:val="22"/>
              </w:rPr>
            </w:pPr>
            <w:commentRangeStart w:id="0"/>
            <w:r>
              <w:rPr>
                <w:rFonts w:asciiTheme="minorHAnsi" w:hAnsiTheme="minorHAnsi"/>
                <w:color w:val="FF0000"/>
                <w:sz w:val="22"/>
                <w:szCs w:val="22"/>
              </w:rPr>
              <w:t>PRESS</w:t>
            </w:r>
            <w:r w:rsidR="001E71E9">
              <w:rPr>
                <w:rFonts w:asciiTheme="minorHAnsi" w:hAnsiTheme="minorHAnsi"/>
                <w:color w:val="FF0000"/>
                <w:sz w:val="22"/>
                <w:szCs w:val="22"/>
              </w:rPr>
              <w:t xml:space="preserve"> RELEASE</w:t>
            </w:r>
            <w:commentRangeEnd w:id="0"/>
            <w:r w:rsidR="00043322">
              <w:rPr>
                <w:rStyle w:val="CommentReference"/>
              </w:rPr>
              <w:commentReference w:id="0"/>
            </w:r>
          </w:p>
          <w:p w14:paraId="3E3B8327" w14:textId="238E05A4" w:rsidR="0033319D" w:rsidRDefault="00740AF5" w:rsidP="000E1332">
            <w:pPr>
              <w:rPr>
                <w:rFonts w:asciiTheme="minorHAnsi" w:hAnsiTheme="minorHAnsi"/>
                <w:color w:val="FF0000"/>
                <w:sz w:val="22"/>
                <w:szCs w:val="22"/>
              </w:rPr>
            </w:pPr>
            <w:r>
              <w:rPr>
                <w:rFonts w:asciiTheme="minorHAnsi" w:hAnsiTheme="minorHAnsi"/>
                <w:color w:val="FF0000"/>
                <w:sz w:val="22"/>
                <w:szCs w:val="22"/>
              </w:rPr>
              <w:t>Month</w:t>
            </w:r>
            <w:r w:rsidR="001E71E9">
              <w:rPr>
                <w:rFonts w:asciiTheme="minorHAnsi" w:hAnsiTheme="minorHAnsi"/>
                <w:color w:val="FF0000"/>
                <w:sz w:val="22"/>
                <w:szCs w:val="22"/>
              </w:rPr>
              <w:t xml:space="preserve"> </w:t>
            </w:r>
            <w:r w:rsidR="003E4120">
              <w:rPr>
                <w:rFonts w:asciiTheme="minorHAnsi" w:hAnsiTheme="minorHAnsi"/>
                <w:color w:val="FF0000"/>
                <w:sz w:val="22"/>
                <w:szCs w:val="22"/>
              </w:rPr>
              <w:t>dd</w:t>
            </w:r>
            <w:r w:rsidR="001E71E9">
              <w:rPr>
                <w:rFonts w:asciiTheme="minorHAnsi" w:hAnsiTheme="minorHAnsi"/>
                <w:color w:val="FF0000"/>
                <w:sz w:val="22"/>
                <w:szCs w:val="22"/>
              </w:rPr>
              <w:t>, yyyy</w:t>
            </w:r>
          </w:p>
          <w:p w14:paraId="3E22BD94" w14:textId="710FA9CD" w:rsidR="0033319D" w:rsidRPr="008B20D3" w:rsidRDefault="0033319D" w:rsidP="000E1332">
            <w:pPr>
              <w:rPr>
                <w:rFonts w:asciiTheme="minorHAnsi" w:hAnsiTheme="minorHAnsi"/>
                <w:color w:val="FF0000"/>
                <w:sz w:val="22"/>
                <w:szCs w:val="22"/>
              </w:rPr>
            </w:pPr>
            <w:r>
              <w:rPr>
                <w:rFonts w:asciiTheme="minorHAnsi" w:hAnsiTheme="minorHAnsi"/>
                <w:color w:val="FF0000"/>
                <w:sz w:val="22"/>
                <w:szCs w:val="22"/>
              </w:rPr>
              <w:t xml:space="preserve">[PRINT ICON] </w:t>
            </w:r>
            <w:r w:rsidR="00051862">
              <w:rPr>
                <w:rFonts w:asciiTheme="minorHAnsi" w:hAnsiTheme="minorHAnsi"/>
                <w:color w:val="FF0000"/>
                <w:sz w:val="22"/>
                <w:szCs w:val="22"/>
              </w:rPr>
              <w:t xml:space="preserve"> [Download</w:t>
            </w:r>
            <w:r w:rsidR="00740AF5" w:rsidRPr="00740AF5">
              <w:rPr>
                <w:rFonts w:asciiTheme="minorHAnsi" w:hAnsiTheme="minorHAnsi"/>
                <w:color w:val="FF0000"/>
                <w:sz w:val="22"/>
                <w:szCs w:val="22"/>
              </w:rPr>
              <w:t xml:space="preserve"> </w:t>
            </w:r>
            <w:r w:rsidR="00051862">
              <w:rPr>
                <w:rFonts w:asciiTheme="minorHAnsi" w:hAnsiTheme="minorHAnsi"/>
                <w:color w:val="FF0000"/>
                <w:sz w:val="22"/>
                <w:szCs w:val="22"/>
              </w:rPr>
              <w:t xml:space="preserve">a </w:t>
            </w:r>
            <w:r w:rsidR="00740AF5" w:rsidRPr="00740AF5">
              <w:rPr>
                <w:rFonts w:asciiTheme="minorHAnsi" w:hAnsiTheme="minorHAnsi"/>
                <w:color w:val="FF0000"/>
                <w:sz w:val="22"/>
                <w:szCs w:val="22"/>
              </w:rPr>
              <w:t>PDF version]</w:t>
            </w:r>
          </w:p>
          <w:p w14:paraId="67AABA52" w14:textId="3AE462DA" w:rsidR="000E1332" w:rsidRDefault="00BE0515" w:rsidP="00BE0515">
            <w:pPr>
              <w:rPr>
                <w:rFonts w:asciiTheme="minorHAnsi" w:hAnsiTheme="minorHAnsi"/>
                <w:color w:val="FF0000"/>
                <w:sz w:val="22"/>
                <w:szCs w:val="22"/>
              </w:rPr>
            </w:pPr>
            <w:r>
              <w:rPr>
                <w:rFonts w:asciiTheme="minorHAnsi" w:hAnsiTheme="minorHAnsi"/>
                <w:color w:val="FF0000"/>
                <w:sz w:val="22"/>
                <w:szCs w:val="22"/>
              </w:rPr>
              <w:t xml:space="preserve">City, State — </w:t>
            </w:r>
            <w:r w:rsidR="001E71E9" w:rsidRPr="001E71E9">
              <w:rPr>
                <w:rFonts w:asciiTheme="minorHAnsi" w:hAnsiTheme="minorHAnsi"/>
                <w:color w:val="FF0000"/>
                <w:sz w:val="22"/>
                <w:szCs w:val="22"/>
              </w:rPr>
              <w:t xml:space="preserve">Press release body copy, no limit. </w:t>
            </w:r>
            <w:r w:rsidR="008B20D3">
              <w:rPr>
                <w:rFonts w:asciiTheme="minorHAnsi" w:hAnsiTheme="minorHAnsi"/>
                <w:color w:val="FF0000"/>
                <w:sz w:val="22"/>
                <w:szCs w:val="22"/>
              </w:rPr>
              <w:t>Note: OPIA press room has location lead-in</w:t>
            </w:r>
            <w:r w:rsidR="00D82452">
              <w:rPr>
                <w:rFonts w:asciiTheme="minorHAnsi" w:hAnsiTheme="minorHAnsi"/>
                <w:color w:val="FF0000"/>
                <w:sz w:val="22"/>
                <w:szCs w:val="22"/>
              </w:rPr>
              <w:t>, per conventional press release content</w:t>
            </w:r>
            <w:r w:rsidR="008B20D3">
              <w:rPr>
                <w:rFonts w:asciiTheme="minorHAnsi" w:hAnsiTheme="minorHAnsi"/>
                <w:color w:val="FF0000"/>
                <w:sz w:val="22"/>
                <w:szCs w:val="22"/>
              </w:rPr>
              <w:t xml:space="preserve">. Since we’re building standardized press release template, some elements here are meant to standardize content elements for VA press room as well as VAMC press rooms. </w:t>
            </w:r>
          </w:p>
          <w:p w14:paraId="48D3880A" w14:textId="7616C118" w:rsidR="008B20D3" w:rsidRDefault="008B20D3" w:rsidP="00BE0515">
            <w:pPr>
              <w:rPr>
                <w:rFonts w:asciiTheme="minorHAnsi" w:hAnsiTheme="minorHAnsi"/>
                <w:color w:val="FF0000"/>
                <w:sz w:val="22"/>
                <w:szCs w:val="22"/>
              </w:rPr>
            </w:pPr>
          </w:p>
          <w:p w14:paraId="6C60AF83" w14:textId="0AA56CA0" w:rsidR="008B20D3" w:rsidRPr="008B20D3" w:rsidRDefault="008B20D3" w:rsidP="008B20D3">
            <w:pPr>
              <w:rPr>
                <w:rFonts w:asciiTheme="minorHAnsi" w:hAnsiTheme="minorHAnsi"/>
                <w:b/>
                <w:color w:val="FF0000"/>
                <w:sz w:val="22"/>
                <w:szCs w:val="22"/>
              </w:rPr>
            </w:pPr>
            <w:r w:rsidRPr="008B20D3">
              <w:rPr>
                <w:rFonts w:asciiTheme="minorHAnsi" w:hAnsiTheme="minorHAnsi"/>
                <w:b/>
                <w:color w:val="FF0000"/>
                <w:sz w:val="22"/>
                <w:szCs w:val="22"/>
              </w:rPr>
              <w:t>Media contact</w:t>
            </w:r>
            <w:r w:rsidR="00AA15D4">
              <w:rPr>
                <w:rFonts w:asciiTheme="minorHAnsi" w:hAnsiTheme="minorHAnsi"/>
                <w:b/>
                <w:color w:val="FF0000"/>
                <w:sz w:val="22"/>
                <w:szCs w:val="22"/>
              </w:rPr>
              <w:t>s</w:t>
            </w:r>
          </w:p>
          <w:p w14:paraId="138AB6B9" w14:textId="77777777" w:rsidR="008B20D3" w:rsidRDefault="008B20D3" w:rsidP="008B20D3">
            <w:pPr>
              <w:rPr>
                <w:rFonts w:asciiTheme="minorHAnsi" w:hAnsiTheme="minorHAnsi"/>
                <w:color w:val="FF0000"/>
                <w:sz w:val="22"/>
                <w:szCs w:val="22"/>
              </w:rPr>
            </w:pPr>
            <w:r>
              <w:rPr>
                <w:rFonts w:asciiTheme="minorHAnsi" w:hAnsiTheme="minorHAnsi"/>
                <w:color w:val="FF0000"/>
                <w:sz w:val="22"/>
                <w:szCs w:val="22"/>
              </w:rPr>
              <w:t>Person’s Name, Job Title</w:t>
            </w:r>
          </w:p>
          <w:p w14:paraId="3EF7EF25" w14:textId="77777777" w:rsidR="008B20D3" w:rsidRDefault="008B20D3" w:rsidP="008B20D3">
            <w:pPr>
              <w:rPr>
                <w:rFonts w:asciiTheme="minorHAnsi" w:hAnsiTheme="minorHAnsi"/>
                <w:color w:val="FF0000"/>
                <w:sz w:val="22"/>
                <w:szCs w:val="22"/>
              </w:rPr>
            </w:pPr>
            <w:r>
              <w:rPr>
                <w:rFonts w:asciiTheme="minorHAnsi" w:hAnsiTheme="minorHAnsi"/>
                <w:color w:val="FF0000"/>
                <w:sz w:val="22"/>
                <w:szCs w:val="22"/>
              </w:rPr>
              <w:lastRenderedPageBreak/>
              <w:t>phone number</w:t>
            </w:r>
          </w:p>
          <w:p w14:paraId="7801BDEA" w14:textId="77777777" w:rsidR="008B20D3" w:rsidRDefault="008B20D3" w:rsidP="008B20D3">
            <w:pPr>
              <w:rPr>
                <w:rFonts w:asciiTheme="minorHAnsi" w:hAnsiTheme="minorHAnsi"/>
                <w:color w:val="FF0000"/>
                <w:sz w:val="22"/>
                <w:szCs w:val="22"/>
              </w:rPr>
            </w:pPr>
            <w:r>
              <w:rPr>
                <w:rFonts w:asciiTheme="minorHAnsi" w:hAnsiTheme="minorHAnsi"/>
                <w:color w:val="FF0000"/>
                <w:sz w:val="22"/>
                <w:szCs w:val="22"/>
              </w:rPr>
              <w:t xml:space="preserve">email </w:t>
            </w:r>
          </w:p>
          <w:p w14:paraId="696FB87F" w14:textId="0A65E6C7" w:rsidR="008B20D3" w:rsidRDefault="008B20D3" w:rsidP="008B20D3">
            <w:pPr>
              <w:rPr>
                <w:rFonts w:asciiTheme="minorHAnsi" w:hAnsiTheme="minorHAnsi"/>
                <w:color w:val="FF0000"/>
                <w:sz w:val="22"/>
                <w:szCs w:val="22"/>
              </w:rPr>
            </w:pPr>
            <w:r>
              <w:rPr>
                <w:rFonts w:asciiTheme="minorHAnsi" w:hAnsiTheme="minorHAnsi"/>
                <w:color w:val="FF0000"/>
                <w:sz w:val="22"/>
                <w:szCs w:val="22"/>
              </w:rPr>
              <w:t>[</w:t>
            </w:r>
            <w:r w:rsidR="00D81417">
              <w:rPr>
                <w:rFonts w:asciiTheme="minorHAnsi" w:hAnsiTheme="minorHAnsi"/>
                <w:color w:val="FF0000"/>
                <w:sz w:val="22"/>
                <w:szCs w:val="22"/>
              </w:rPr>
              <w:t xml:space="preserve">CAN HAVE ONE OR MORE CONTACTS AS NEEDED; OMIT </w:t>
            </w:r>
            <w:r w:rsidR="00B90310">
              <w:rPr>
                <w:rFonts w:asciiTheme="minorHAnsi" w:hAnsiTheme="minorHAnsi"/>
                <w:color w:val="FF0000"/>
                <w:sz w:val="22"/>
                <w:szCs w:val="22"/>
              </w:rPr>
              <w:t>N/A CONTACT ITEMS</w:t>
            </w:r>
            <w:r>
              <w:rPr>
                <w:rFonts w:asciiTheme="minorHAnsi" w:hAnsiTheme="minorHAnsi"/>
                <w:color w:val="FF0000"/>
                <w:sz w:val="22"/>
                <w:szCs w:val="22"/>
              </w:rPr>
              <w:t>]</w:t>
            </w:r>
          </w:p>
          <w:p w14:paraId="3082762A" w14:textId="17FBEBF2" w:rsidR="00D82452" w:rsidRDefault="00D82452" w:rsidP="008B20D3">
            <w:pPr>
              <w:rPr>
                <w:rFonts w:asciiTheme="minorHAnsi" w:hAnsiTheme="minorHAnsi"/>
                <w:color w:val="FF0000"/>
                <w:sz w:val="22"/>
                <w:szCs w:val="22"/>
              </w:rPr>
            </w:pPr>
          </w:p>
          <w:p w14:paraId="36976FB7" w14:textId="13552049" w:rsidR="00D82452" w:rsidRDefault="00D82452" w:rsidP="008B20D3">
            <w:pPr>
              <w:rPr>
                <w:rFonts w:asciiTheme="minorHAnsi" w:hAnsiTheme="minorHAnsi"/>
                <w:b/>
                <w:color w:val="FF0000"/>
                <w:sz w:val="22"/>
                <w:szCs w:val="22"/>
              </w:rPr>
            </w:pPr>
            <w:r w:rsidRPr="00D82452">
              <w:rPr>
                <w:rFonts w:asciiTheme="minorHAnsi" w:hAnsiTheme="minorHAnsi"/>
                <w:b/>
                <w:color w:val="FF0000"/>
                <w:sz w:val="22"/>
                <w:szCs w:val="22"/>
              </w:rPr>
              <w:t>Download media assets</w:t>
            </w:r>
          </w:p>
          <w:p w14:paraId="43C446D8" w14:textId="7C988A72" w:rsidR="00D82452" w:rsidRPr="00D82452" w:rsidRDefault="00D82452" w:rsidP="008B20D3">
            <w:pPr>
              <w:rPr>
                <w:rFonts w:asciiTheme="minorHAnsi" w:hAnsiTheme="minorHAnsi"/>
                <w:color w:val="FF0000"/>
                <w:sz w:val="22"/>
                <w:szCs w:val="22"/>
              </w:rPr>
            </w:pPr>
            <w:r w:rsidRPr="00D82452">
              <w:rPr>
                <w:rFonts w:asciiTheme="minorHAnsi" w:hAnsiTheme="minorHAnsi"/>
                <w:color w:val="FF0000"/>
                <w:sz w:val="22"/>
                <w:szCs w:val="22"/>
              </w:rPr>
              <w:t xml:space="preserve">[Downloadable assets here if any – photos of execs, physicians, poster, etc. </w:t>
            </w:r>
            <w:r w:rsidR="00D81417">
              <w:rPr>
                <w:rFonts w:asciiTheme="minorHAnsi" w:hAnsiTheme="minorHAnsi"/>
                <w:color w:val="FF0000"/>
                <w:sz w:val="22"/>
                <w:szCs w:val="22"/>
              </w:rPr>
              <w:t xml:space="preserve">Include a brief asset label or description (‘Images of Dr. Thurwell’ or ‘Veterans’ Day poster 2019’). </w:t>
            </w:r>
            <w:r w:rsidRPr="00D82452">
              <w:rPr>
                <w:rFonts w:asciiTheme="minorHAnsi" w:hAnsiTheme="minorHAnsi"/>
                <w:color w:val="FF0000"/>
                <w:sz w:val="22"/>
                <w:szCs w:val="22"/>
              </w:rPr>
              <w:t xml:space="preserve">Omit </w:t>
            </w:r>
            <w:r w:rsidR="009B6520">
              <w:rPr>
                <w:rFonts w:asciiTheme="minorHAnsi" w:hAnsiTheme="minorHAnsi"/>
                <w:color w:val="FF0000"/>
                <w:sz w:val="22"/>
                <w:szCs w:val="22"/>
              </w:rPr>
              <w:t>media assets content</w:t>
            </w:r>
            <w:r w:rsidRPr="00D82452">
              <w:rPr>
                <w:rFonts w:asciiTheme="minorHAnsi" w:hAnsiTheme="minorHAnsi"/>
                <w:color w:val="FF0000"/>
                <w:sz w:val="22"/>
                <w:szCs w:val="22"/>
              </w:rPr>
              <w:t xml:space="preserve"> block if none.]</w:t>
            </w:r>
          </w:p>
          <w:p w14:paraId="61FAB146" w14:textId="77777777" w:rsidR="008B20D3" w:rsidRPr="001E71E9" w:rsidRDefault="008B20D3" w:rsidP="00BE0515">
            <w:pPr>
              <w:rPr>
                <w:rFonts w:asciiTheme="minorHAnsi" w:hAnsiTheme="minorHAnsi"/>
                <w:color w:val="FF0000"/>
                <w:sz w:val="22"/>
                <w:szCs w:val="22"/>
              </w:rPr>
            </w:pPr>
          </w:p>
          <w:p w14:paraId="07382265" w14:textId="7DF0F40D" w:rsidR="001E71E9" w:rsidRPr="001E71E9" w:rsidRDefault="001E71E9" w:rsidP="000E1332">
            <w:pPr>
              <w:rPr>
                <w:rFonts w:asciiTheme="minorHAnsi" w:hAnsiTheme="minorHAnsi"/>
                <w:color w:val="FF0000"/>
                <w:sz w:val="22"/>
                <w:szCs w:val="22"/>
              </w:rPr>
            </w:pPr>
            <w:r>
              <w:rPr>
                <w:rFonts w:asciiTheme="minorHAnsi" w:hAnsiTheme="minorHAnsi"/>
                <w:color w:val="FF0000"/>
                <w:sz w:val="22"/>
                <w:szCs w:val="22"/>
              </w:rPr>
              <w:t>###</w:t>
            </w:r>
          </w:p>
          <w:p w14:paraId="7A620DE4" w14:textId="72858AE8" w:rsidR="001E71E9" w:rsidRDefault="001E71E9" w:rsidP="000E1332">
            <w:pPr>
              <w:rPr>
                <w:rFonts w:asciiTheme="minorHAnsi" w:hAnsiTheme="minorHAnsi"/>
                <w:color w:val="FF0000"/>
                <w:sz w:val="22"/>
                <w:szCs w:val="22"/>
              </w:rPr>
            </w:pPr>
            <w:r w:rsidRPr="001E71E9">
              <w:rPr>
                <w:rFonts w:asciiTheme="minorHAnsi" w:hAnsiTheme="minorHAnsi"/>
                <w:color w:val="FF0000"/>
                <w:sz w:val="22"/>
                <w:szCs w:val="22"/>
              </w:rPr>
              <w:t xml:space="preserve">Boilerplate </w:t>
            </w:r>
            <w:r>
              <w:rPr>
                <w:rFonts w:asciiTheme="minorHAnsi" w:hAnsiTheme="minorHAnsi"/>
                <w:color w:val="FF0000"/>
                <w:sz w:val="22"/>
                <w:szCs w:val="22"/>
              </w:rPr>
              <w:t xml:space="preserve">‘About Pittsburgh VA’ </w:t>
            </w:r>
            <w:r w:rsidRPr="001E71E9">
              <w:rPr>
                <w:rFonts w:asciiTheme="minorHAnsi" w:hAnsiTheme="minorHAnsi"/>
                <w:color w:val="FF0000"/>
                <w:sz w:val="22"/>
                <w:szCs w:val="22"/>
              </w:rPr>
              <w:t xml:space="preserve">press release footer text. </w:t>
            </w:r>
            <w:r w:rsidR="00051862">
              <w:rPr>
                <w:rFonts w:asciiTheme="minorHAnsi" w:hAnsiTheme="minorHAnsi"/>
                <w:color w:val="FF0000"/>
                <w:sz w:val="22"/>
                <w:szCs w:val="22"/>
              </w:rPr>
              <w:t>(Always include or always omit on web versions. Currently appears to be sometimes/sometimes not. Not clear when or why.)</w:t>
            </w:r>
            <w:bookmarkStart w:id="1" w:name="_GoBack"/>
            <w:bookmarkEnd w:id="1"/>
          </w:p>
          <w:p w14:paraId="14B0E9F8" w14:textId="620C8018" w:rsidR="008B20D3" w:rsidRDefault="008B20D3" w:rsidP="000E1332">
            <w:pPr>
              <w:rPr>
                <w:rFonts w:asciiTheme="minorHAnsi" w:hAnsiTheme="minorHAnsi"/>
                <w:color w:val="FF0000"/>
                <w:sz w:val="22"/>
                <w:szCs w:val="22"/>
              </w:rPr>
            </w:pPr>
          </w:p>
          <w:p w14:paraId="149B10FB" w14:textId="10156A14" w:rsidR="008B20D3" w:rsidRPr="008B20D3" w:rsidRDefault="008B20D3" w:rsidP="000E1332">
            <w:pPr>
              <w:rPr>
                <w:rFonts w:asciiTheme="minorHAnsi" w:hAnsiTheme="minorHAnsi"/>
                <w:color w:val="0070C0"/>
                <w:sz w:val="22"/>
                <w:szCs w:val="22"/>
              </w:rPr>
            </w:pPr>
            <w:r w:rsidRPr="008B20D3">
              <w:rPr>
                <w:rFonts w:asciiTheme="minorHAnsi" w:hAnsiTheme="minorHAnsi"/>
                <w:color w:val="0070C0"/>
                <w:sz w:val="22"/>
                <w:szCs w:val="22"/>
              </w:rPr>
              <w:t>See all press releases [LINK]</w:t>
            </w:r>
          </w:p>
          <w:p w14:paraId="144CDFD2" w14:textId="528AD6A5" w:rsidR="007B115C" w:rsidRPr="00AD2F75" w:rsidRDefault="007B115C" w:rsidP="00DA63B3">
            <w:pPr>
              <w:rPr>
                <w:rFonts w:asciiTheme="minorHAnsi" w:hAnsiTheme="minorHAnsi"/>
                <w:sz w:val="22"/>
                <w:szCs w:val="22"/>
                <w:shd w:val="clear" w:color="auto" w:fill="FFFFFF"/>
                <w:lang w:eastAsia="en-US"/>
              </w:rPr>
            </w:pPr>
          </w:p>
        </w:tc>
      </w:tr>
      <w:tr w:rsidR="00AD2F75" w:rsidRPr="00AD2F75" w14:paraId="0EC0B30C" w14:textId="77777777" w:rsidTr="004E2748">
        <w:trPr>
          <w:trHeight w:val="440"/>
        </w:trPr>
        <w:tc>
          <w:tcPr>
            <w:tcW w:w="9810" w:type="dxa"/>
          </w:tcPr>
          <w:p w14:paraId="2EC5C2AE" w14:textId="77777777" w:rsidR="006C4D07" w:rsidRPr="00702AD4" w:rsidRDefault="006C4D07" w:rsidP="00AD2F75">
            <w:pPr>
              <w:rPr>
                <w:rFonts w:asciiTheme="minorHAnsi" w:hAnsiTheme="minorHAnsi"/>
                <w:color w:val="FF0000"/>
                <w:sz w:val="22"/>
                <w:szCs w:val="22"/>
              </w:rPr>
            </w:pPr>
            <w:r w:rsidRPr="00702AD4">
              <w:rPr>
                <w:rFonts w:asciiTheme="minorHAnsi" w:hAnsiTheme="minorHAnsi"/>
                <w:color w:val="FF0000"/>
                <w:sz w:val="22"/>
                <w:szCs w:val="22"/>
              </w:rPr>
              <w:lastRenderedPageBreak/>
              <w:t xml:space="preserve">EXAMPLE: </w:t>
            </w:r>
          </w:p>
          <w:p w14:paraId="58AFCD68" w14:textId="77777777" w:rsidR="00702AD4" w:rsidRPr="00702AD4" w:rsidRDefault="006C4D07" w:rsidP="00702AD4">
            <w:pPr>
              <w:pStyle w:val="Heading2"/>
              <w:shd w:val="clear" w:color="auto" w:fill="FFFFFF"/>
              <w:spacing w:before="300" w:after="0"/>
              <w:rPr>
                <w:rFonts w:asciiTheme="minorHAnsi" w:hAnsiTheme="minorHAnsi"/>
                <w:color w:val="FF0000"/>
                <w:sz w:val="22"/>
                <w:szCs w:val="22"/>
              </w:rPr>
            </w:pPr>
            <w:r w:rsidRPr="00702AD4">
              <w:rPr>
                <w:rFonts w:asciiTheme="minorHAnsi" w:hAnsiTheme="minorHAnsi"/>
                <w:color w:val="FF0000"/>
                <w:sz w:val="22"/>
                <w:szCs w:val="22"/>
              </w:rPr>
              <w:t xml:space="preserve">SOURCE CONTENT: </w:t>
            </w:r>
          </w:p>
          <w:p w14:paraId="028FA81E" w14:textId="0A301579" w:rsidR="00702AD4" w:rsidRPr="00702AD4" w:rsidRDefault="00702AD4" w:rsidP="00702AD4">
            <w:pPr>
              <w:pStyle w:val="Heading2"/>
              <w:shd w:val="clear" w:color="auto" w:fill="FFFFFF"/>
              <w:spacing w:before="300" w:after="0"/>
              <w:rPr>
                <w:rFonts w:asciiTheme="minorHAnsi" w:hAnsiTheme="minorHAnsi" w:cs="Times New Roman"/>
                <w:bCs w:val="0"/>
                <w:color w:val="auto"/>
                <w:sz w:val="22"/>
                <w:szCs w:val="22"/>
                <w:lang w:eastAsia="en-US"/>
              </w:rPr>
            </w:pPr>
            <w:r>
              <w:rPr>
                <w:rFonts w:asciiTheme="minorHAnsi" w:hAnsiTheme="minorHAnsi"/>
                <w:bCs w:val="0"/>
                <w:color w:val="auto"/>
                <w:sz w:val="22"/>
                <w:szCs w:val="22"/>
              </w:rPr>
              <w:t>H1</w:t>
            </w:r>
            <w:r w:rsidR="001E71E9">
              <w:rPr>
                <w:rFonts w:asciiTheme="minorHAnsi" w:hAnsiTheme="minorHAnsi"/>
                <w:bCs w:val="0"/>
                <w:color w:val="auto"/>
                <w:sz w:val="22"/>
                <w:szCs w:val="22"/>
              </w:rPr>
              <w:t xml:space="preserve"> Fayette County Veterans get</w:t>
            </w:r>
            <w:r w:rsidR="00343716">
              <w:rPr>
                <w:rFonts w:asciiTheme="minorHAnsi" w:hAnsiTheme="minorHAnsi"/>
                <w:bCs w:val="0"/>
                <w:color w:val="auto"/>
                <w:sz w:val="22"/>
                <w:szCs w:val="22"/>
              </w:rPr>
              <w:t>ting</w:t>
            </w:r>
            <w:r>
              <w:rPr>
                <w:rFonts w:asciiTheme="minorHAnsi" w:hAnsiTheme="minorHAnsi"/>
                <w:bCs w:val="0"/>
                <w:color w:val="auto"/>
                <w:sz w:val="22"/>
                <w:szCs w:val="22"/>
              </w:rPr>
              <w:t xml:space="preserve"> larger, more modern VA outpatient c</w:t>
            </w:r>
            <w:r w:rsidRPr="00702AD4">
              <w:rPr>
                <w:rFonts w:asciiTheme="minorHAnsi" w:hAnsiTheme="minorHAnsi"/>
                <w:bCs w:val="0"/>
                <w:color w:val="auto"/>
                <w:sz w:val="22"/>
                <w:szCs w:val="22"/>
              </w:rPr>
              <w:t>linic</w:t>
            </w:r>
          </w:p>
          <w:p w14:paraId="691A7538" w14:textId="3ED5F057" w:rsidR="00702AD4" w:rsidRPr="00702AD4" w:rsidDel="00340BA0" w:rsidRDefault="00702AD4" w:rsidP="00702AD4">
            <w:pPr>
              <w:pStyle w:val="para-right"/>
              <w:shd w:val="clear" w:color="auto" w:fill="FFFFFF"/>
              <w:spacing w:before="0" w:beforeAutospacing="0" w:after="0" w:afterAutospacing="0" w:line="360" w:lineRule="atLeast"/>
              <w:jc w:val="right"/>
              <w:rPr>
                <w:del w:id="2" w:author="Lee, Jennifer Y." w:date="2019-02-11T22:49:00Z"/>
                <w:rFonts w:asciiTheme="minorHAnsi" w:hAnsiTheme="minorHAnsi" w:cs="Arial"/>
                <w:color w:val="2E2E2E"/>
                <w:sz w:val="22"/>
                <w:szCs w:val="22"/>
              </w:rPr>
            </w:pPr>
            <w:del w:id="3" w:author="Lee, Jennifer Y." w:date="2019-02-11T22:49:00Z">
              <w:r w:rsidRPr="00702AD4" w:rsidDel="00340BA0">
                <w:rPr>
                  <w:rFonts w:asciiTheme="minorHAnsi" w:hAnsiTheme="minorHAnsi"/>
                  <w:color w:val="2E2E2E"/>
                  <w:sz w:val="22"/>
                  <w:szCs w:val="22"/>
                </w:rPr>
                <w:fldChar w:fldCharType="begin"/>
              </w:r>
              <w:r w:rsidRPr="00702AD4" w:rsidDel="00340BA0">
                <w:rPr>
                  <w:rFonts w:asciiTheme="minorHAnsi" w:hAnsiTheme="minorHAnsi" w:cs="Arial"/>
                  <w:color w:val="2E2E2E"/>
                  <w:sz w:val="22"/>
                  <w:szCs w:val="22"/>
                </w:rPr>
                <w:delInstrText xml:space="preserve"> HYPERLINK "https://www.pittsburgh.va.gov/news/docs/FayetteCountyVA_OCmoving.pdf" \o "Print Version (PDF)" </w:delInstrText>
              </w:r>
              <w:r w:rsidRPr="00702AD4" w:rsidDel="00340BA0">
                <w:rPr>
                  <w:rFonts w:asciiTheme="minorHAnsi" w:hAnsiTheme="minorHAnsi"/>
                  <w:color w:val="2E2E2E"/>
                  <w:sz w:val="22"/>
                  <w:szCs w:val="22"/>
                </w:rPr>
                <w:fldChar w:fldCharType="separate"/>
              </w:r>
              <w:r w:rsidRPr="00702AD4" w:rsidDel="00340BA0">
                <w:rPr>
                  <w:rStyle w:val="Hyperlink"/>
                  <w:rFonts w:asciiTheme="minorHAnsi" w:hAnsiTheme="minorHAnsi" w:cs="Arial"/>
                  <w:color w:val="0B6CB2"/>
                  <w:sz w:val="22"/>
                  <w:szCs w:val="22"/>
                </w:rPr>
                <w:delText>Print Version (PDF)</w:delText>
              </w:r>
              <w:r w:rsidRPr="00702AD4" w:rsidDel="00340BA0">
                <w:rPr>
                  <w:rFonts w:asciiTheme="minorHAnsi" w:hAnsiTheme="minorHAnsi"/>
                  <w:color w:val="2E2E2E"/>
                  <w:sz w:val="22"/>
                  <w:szCs w:val="22"/>
                </w:rPr>
                <w:fldChar w:fldCharType="end"/>
              </w:r>
            </w:del>
          </w:p>
          <w:p w14:paraId="370FC69A" w14:textId="0649BA15" w:rsidR="00702AD4" w:rsidRPr="00702AD4" w:rsidRDefault="00702AD4" w:rsidP="00702AD4">
            <w:pPr>
              <w:pStyle w:val="NormalWeb"/>
              <w:shd w:val="clear" w:color="auto" w:fill="FFFFFF"/>
              <w:spacing w:after="0" w:line="360" w:lineRule="atLeast"/>
              <w:rPr>
                <w:rFonts w:asciiTheme="minorHAnsi" w:hAnsiTheme="minorHAnsi"/>
                <w:color w:val="2E2E2E"/>
                <w:sz w:val="22"/>
                <w:szCs w:val="22"/>
              </w:rPr>
            </w:pPr>
            <w:del w:id="4" w:author="Lee, Jennifer Y." w:date="2019-02-12T10:33:00Z">
              <w:r w:rsidRPr="00702AD4" w:rsidDel="00740AF5">
                <w:rPr>
                  <w:rFonts w:asciiTheme="minorHAnsi" w:hAnsiTheme="minorHAnsi"/>
                  <w:color w:val="2E2E2E"/>
                  <w:sz w:val="22"/>
                  <w:szCs w:val="22"/>
                </w:rPr>
                <w:delText>FOR IMMEDIATE</w:delText>
              </w:r>
            </w:del>
            <w:ins w:id="5" w:author="Lee, Jennifer Y." w:date="2019-02-12T10:33:00Z">
              <w:r w:rsidR="00740AF5">
                <w:rPr>
                  <w:rFonts w:asciiTheme="minorHAnsi" w:hAnsiTheme="minorHAnsi"/>
                  <w:color w:val="2E2E2E"/>
                  <w:sz w:val="22"/>
                  <w:szCs w:val="22"/>
                </w:rPr>
                <w:t>PRESS</w:t>
              </w:r>
            </w:ins>
            <w:r w:rsidRPr="00702AD4">
              <w:rPr>
                <w:rFonts w:asciiTheme="minorHAnsi" w:hAnsiTheme="minorHAnsi"/>
                <w:color w:val="2E2E2E"/>
                <w:sz w:val="22"/>
                <w:szCs w:val="22"/>
              </w:rPr>
              <w:t xml:space="preserve"> RELEASE</w:t>
            </w:r>
          </w:p>
          <w:p w14:paraId="7342D2F1" w14:textId="56FE652A" w:rsidR="00702AD4" w:rsidRDefault="008B20D3" w:rsidP="00702AD4">
            <w:pPr>
              <w:pStyle w:val="NormalWeb"/>
              <w:shd w:val="clear" w:color="auto" w:fill="FFFFFF"/>
              <w:spacing w:after="0" w:line="360" w:lineRule="atLeast"/>
              <w:rPr>
                <w:rFonts w:asciiTheme="minorHAnsi" w:hAnsiTheme="minorHAnsi"/>
                <w:color w:val="2E2E2E"/>
                <w:sz w:val="22"/>
                <w:szCs w:val="22"/>
              </w:rPr>
            </w:pPr>
            <w:r>
              <w:rPr>
                <w:rFonts w:asciiTheme="minorHAnsi" w:hAnsiTheme="minorHAnsi"/>
                <w:color w:val="2E2E2E"/>
                <w:sz w:val="22"/>
                <w:szCs w:val="22"/>
              </w:rPr>
              <w:t>Nov</w:t>
            </w:r>
            <w:ins w:id="6" w:author="Lee, Jennifer Y." w:date="2019-02-11T22:14:00Z">
              <w:r>
                <w:rPr>
                  <w:rFonts w:asciiTheme="minorHAnsi" w:hAnsiTheme="minorHAnsi"/>
                  <w:color w:val="2E2E2E"/>
                  <w:sz w:val="22"/>
                  <w:szCs w:val="22"/>
                </w:rPr>
                <w:t>ember</w:t>
              </w:r>
            </w:ins>
            <w:del w:id="7" w:author="Lee, Jennifer Y." w:date="2019-02-11T22:14:00Z">
              <w:r w:rsidDel="008B20D3">
                <w:rPr>
                  <w:rFonts w:asciiTheme="minorHAnsi" w:hAnsiTheme="minorHAnsi"/>
                  <w:color w:val="2E2E2E"/>
                  <w:sz w:val="22"/>
                  <w:szCs w:val="22"/>
                </w:rPr>
                <w:delText>.</w:delText>
              </w:r>
            </w:del>
            <w:r w:rsidR="00702AD4" w:rsidRPr="00702AD4">
              <w:rPr>
                <w:rFonts w:asciiTheme="minorHAnsi" w:hAnsiTheme="minorHAnsi"/>
                <w:color w:val="2E2E2E"/>
                <w:sz w:val="22"/>
                <w:szCs w:val="22"/>
              </w:rPr>
              <w:t xml:space="preserve"> 26, 2018</w:t>
            </w:r>
          </w:p>
          <w:p w14:paraId="787BDF16" w14:textId="77777777" w:rsidR="00340BA0" w:rsidRDefault="00340BA0" w:rsidP="00702AD4">
            <w:pPr>
              <w:pStyle w:val="NormalWeb"/>
              <w:shd w:val="clear" w:color="auto" w:fill="FFFFFF"/>
              <w:spacing w:after="0" w:line="360" w:lineRule="atLeast"/>
              <w:rPr>
                <w:rFonts w:asciiTheme="minorHAnsi" w:hAnsiTheme="minorHAnsi"/>
                <w:color w:val="2E2E2E"/>
                <w:sz w:val="22"/>
                <w:szCs w:val="22"/>
              </w:rPr>
            </w:pPr>
          </w:p>
          <w:p w14:paraId="498988D2" w14:textId="40842416" w:rsidR="00343716" w:rsidRDefault="00340BA0" w:rsidP="00702AD4">
            <w:pPr>
              <w:pStyle w:val="NormalWeb"/>
              <w:shd w:val="clear" w:color="auto" w:fill="FFFFFF"/>
              <w:spacing w:after="0" w:line="360" w:lineRule="atLeast"/>
              <w:rPr>
                <w:rFonts w:asciiTheme="minorHAnsi" w:hAnsiTheme="minorHAnsi"/>
                <w:color w:val="2E2E2E"/>
                <w:sz w:val="22"/>
                <w:szCs w:val="22"/>
              </w:rPr>
            </w:pPr>
            <w:ins w:id="8" w:author="Lee, Jennifer Y." w:date="2019-02-11T22:49:00Z">
              <w:r>
                <w:rPr>
                  <w:rFonts w:asciiTheme="minorHAnsi" w:hAnsiTheme="minorHAnsi"/>
                  <w:color w:val="2E2E2E"/>
                  <w:sz w:val="22"/>
                  <w:szCs w:val="22"/>
                </w:rPr>
                <w:t xml:space="preserve">[PRINT ICON] </w:t>
              </w:r>
            </w:ins>
            <w:ins w:id="9" w:author="Lee, Jennifer Y." w:date="2019-02-12T10:33:00Z">
              <w:r w:rsidR="00740AF5">
                <w:rPr>
                  <w:rFonts w:asciiTheme="minorHAnsi" w:hAnsiTheme="minorHAnsi"/>
                  <w:color w:val="2E2E2E"/>
                  <w:sz w:val="22"/>
                  <w:szCs w:val="22"/>
                </w:rPr>
                <w:t>[Download a PDF version]</w:t>
              </w:r>
            </w:ins>
          </w:p>
          <w:p w14:paraId="34E88335" w14:textId="77777777" w:rsidR="00340BA0" w:rsidRPr="00702AD4" w:rsidRDefault="00340BA0" w:rsidP="00702AD4">
            <w:pPr>
              <w:pStyle w:val="NormalWeb"/>
              <w:shd w:val="clear" w:color="auto" w:fill="FFFFFF"/>
              <w:spacing w:after="0" w:line="360" w:lineRule="atLeast"/>
              <w:rPr>
                <w:rFonts w:asciiTheme="minorHAnsi" w:hAnsiTheme="minorHAnsi"/>
                <w:color w:val="2E2E2E"/>
                <w:sz w:val="22"/>
                <w:szCs w:val="22"/>
              </w:rPr>
            </w:pPr>
          </w:p>
          <w:p w14:paraId="4518B398" w14:textId="1124B276" w:rsidR="00702AD4" w:rsidRDefault="008B20D3" w:rsidP="00702AD4">
            <w:pPr>
              <w:pStyle w:val="NormalWeb"/>
              <w:shd w:val="clear" w:color="auto" w:fill="FFFFFF"/>
              <w:spacing w:after="0" w:line="360" w:lineRule="atLeast"/>
              <w:rPr>
                <w:rFonts w:asciiTheme="minorHAnsi" w:hAnsiTheme="minorHAnsi"/>
                <w:color w:val="2E2E2E"/>
                <w:sz w:val="22"/>
                <w:szCs w:val="22"/>
              </w:rPr>
            </w:pPr>
            <w:ins w:id="10" w:author="Lee, Jennifer Y." w:date="2019-02-11T22:17:00Z">
              <w:r>
                <w:rPr>
                  <w:rFonts w:asciiTheme="minorHAnsi" w:hAnsiTheme="minorHAnsi"/>
                  <w:color w:val="2E2E2E"/>
                  <w:sz w:val="22"/>
                  <w:szCs w:val="22"/>
                </w:rPr>
                <w:t xml:space="preserve">Pittsburgh, PA — </w:t>
              </w:r>
            </w:ins>
            <w:r w:rsidR="00702AD4" w:rsidRPr="00702AD4">
              <w:rPr>
                <w:rFonts w:asciiTheme="minorHAnsi" w:hAnsiTheme="minorHAnsi"/>
                <w:color w:val="2E2E2E"/>
                <w:sz w:val="22"/>
                <w:szCs w:val="22"/>
              </w:rPr>
              <w:t>The Fayette County VA Outpatient Clinic will move to its new, larger space in the Fayette Plaza at 627 Pittsburgh Road, Suite 2, Uniontown, PA, on Dec. 3.</w:t>
            </w:r>
          </w:p>
          <w:p w14:paraId="4EBDDE83" w14:textId="77777777" w:rsidR="00343716" w:rsidRPr="00702AD4" w:rsidRDefault="00343716" w:rsidP="00702AD4">
            <w:pPr>
              <w:pStyle w:val="NormalWeb"/>
              <w:shd w:val="clear" w:color="auto" w:fill="FFFFFF"/>
              <w:spacing w:after="0" w:line="360" w:lineRule="atLeast"/>
              <w:rPr>
                <w:rFonts w:asciiTheme="minorHAnsi" w:hAnsiTheme="minorHAnsi"/>
                <w:color w:val="2E2E2E"/>
                <w:sz w:val="22"/>
                <w:szCs w:val="22"/>
              </w:rPr>
            </w:pPr>
          </w:p>
          <w:p w14:paraId="5FAE9699" w14:textId="650E1836"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The new location is just three storefronts away from the current clinic but has more than double the space at 16,000 square feet.</w:t>
            </w:r>
          </w:p>
          <w:p w14:paraId="68C3BA8A" w14:textId="77777777" w:rsidR="00343716" w:rsidRPr="00702AD4" w:rsidRDefault="00343716" w:rsidP="00702AD4">
            <w:pPr>
              <w:pStyle w:val="NormalWeb"/>
              <w:shd w:val="clear" w:color="auto" w:fill="FFFFFF"/>
              <w:spacing w:after="0" w:line="360" w:lineRule="atLeast"/>
              <w:rPr>
                <w:rFonts w:asciiTheme="minorHAnsi" w:hAnsiTheme="minorHAnsi"/>
                <w:color w:val="2E2E2E"/>
                <w:sz w:val="22"/>
                <w:szCs w:val="22"/>
              </w:rPr>
            </w:pPr>
          </w:p>
          <w:p w14:paraId="47D45741" w14:textId="37D821B1"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The larger space will accommodate the increasing number of Fayette County area Veterans who use VA care and allow for the addition of new health care services at the facility, including limited audiology services and more telehealth spaces.</w:t>
            </w:r>
          </w:p>
          <w:p w14:paraId="799149CE" w14:textId="77777777" w:rsidR="00343716" w:rsidRPr="00702AD4" w:rsidRDefault="00343716" w:rsidP="00702AD4">
            <w:pPr>
              <w:pStyle w:val="NormalWeb"/>
              <w:shd w:val="clear" w:color="auto" w:fill="FFFFFF"/>
              <w:spacing w:after="0" w:line="360" w:lineRule="atLeast"/>
              <w:rPr>
                <w:rFonts w:asciiTheme="minorHAnsi" w:hAnsiTheme="minorHAnsi"/>
                <w:color w:val="2E2E2E"/>
                <w:sz w:val="22"/>
                <w:szCs w:val="22"/>
              </w:rPr>
            </w:pPr>
          </w:p>
          <w:p w14:paraId="38243321" w14:textId="55C9611D"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The Fayette VA clinic was established in 2007 with approximately 1,800 patients. VA data shows more than 3,100 individual Veterans have used the clinic in the past year.</w:t>
            </w:r>
          </w:p>
          <w:p w14:paraId="299F8A5A" w14:textId="77777777" w:rsidR="00343716" w:rsidRPr="00702AD4" w:rsidRDefault="00343716" w:rsidP="00702AD4">
            <w:pPr>
              <w:pStyle w:val="NormalWeb"/>
              <w:shd w:val="clear" w:color="auto" w:fill="FFFFFF"/>
              <w:spacing w:after="0" w:line="360" w:lineRule="atLeast"/>
              <w:rPr>
                <w:rFonts w:asciiTheme="minorHAnsi" w:hAnsiTheme="minorHAnsi"/>
                <w:color w:val="2E2E2E"/>
                <w:sz w:val="22"/>
                <w:szCs w:val="22"/>
              </w:rPr>
            </w:pPr>
          </w:p>
          <w:p w14:paraId="5FCA3CA6" w14:textId="77777777" w:rsidR="00702AD4" w:rsidRP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The new clinic will host an open house from 1 to 3 p.m. on Dec. 4 and a grand opening later in the spring.</w:t>
            </w:r>
          </w:p>
          <w:p w14:paraId="6C8586F7" w14:textId="5E63C313"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lastRenderedPageBreak/>
              <w:t>The Fayette County VA Outpatient Clinic is part of VA Pittsburgh Healthcare System.</w:t>
            </w:r>
          </w:p>
          <w:p w14:paraId="343FA817" w14:textId="77777777" w:rsidR="001E71E9" w:rsidRPr="00702AD4" w:rsidRDefault="001E71E9" w:rsidP="00702AD4">
            <w:pPr>
              <w:pStyle w:val="NormalWeb"/>
              <w:shd w:val="clear" w:color="auto" w:fill="FFFFFF"/>
              <w:spacing w:after="0" w:line="360" w:lineRule="atLeast"/>
              <w:rPr>
                <w:rFonts w:asciiTheme="minorHAnsi" w:hAnsiTheme="minorHAnsi"/>
                <w:color w:val="2E2E2E"/>
                <w:sz w:val="22"/>
                <w:szCs w:val="22"/>
              </w:rPr>
            </w:pPr>
          </w:p>
          <w:p w14:paraId="09B20DE0" w14:textId="77777777" w:rsidR="008B20D3" w:rsidRDefault="00702AD4" w:rsidP="008B20D3">
            <w:pPr>
              <w:rPr>
                <w:ins w:id="11" w:author="Lee, Jennifer Y." w:date="2019-02-11T22:15:00Z"/>
                <w:rFonts w:asciiTheme="minorHAnsi" w:hAnsiTheme="minorHAnsi"/>
                <w:color w:val="2E2E2E"/>
                <w:sz w:val="22"/>
                <w:szCs w:val="22"/>
              </w:rPr>
            </w:pPr>
            <w:del w:id="12" w:author="Lee, Jennifer Y." w:date="2019-02-11T22:15:00Z">
              <w:r w:rsidRPr="00702AD4" w:rsidDel="008B20D3">
                <w:rPr>
                  <w:rFonts w:asciiTheme="minorHAnsi" w:hAnsiTheme="minorHAnsi"/>
                  <w:color w:val="2E2E2E"/>
                  <w:sz w:val="22"/>
                  <w:szCs w:val="22"/>
                </w:rPr>
                <w:delText>Media may contact Sheila Tunney, Public Affairs Specialist, at 412-360-1479 or sheila.tunney@va.gov for more information.</w:delText>
              </w:r>
            </w:del>
          </w:p>
          <w:p w14:paraId="55803623" w14:textId="4CDF60C0" w:rsidR="008B20D3" w:rsidRPr="008B20D3" w:rsidRDefault="008B20D3" w:rsidP="008B20D3">
            <w:pPr>
              <w:rPr>
                <w:ins w:id="13" w:author="Lee, Jennifer Y." w:date="2019-02-11T22:14:00Z"/>
                <w:rFonts w:asciiTheme="minorHAnsi" w:hAnsiTheme="minorHAnsi"/>
                <w:b/>
                <w:color w:val="FF0000"/>
                <w:sz w:val="22"/>
                <w:szCs w:val="22"/>
                <w:rPrChange w:id="14" w:author="Lee, Jennifer Y." w:date="2019-02-11T22:14:00Z">
                  <w:rPr>
                    <w:ins w:id="15" w:author="Lee, Jennifer Y." w:date="2019-02-11T22:14:00Z"/>
                    <w:rFonts w:asciiTheme="minorHAnsi" w:hAnsiTheme="minorHAnsi"/>
                    <w:color w:val="FF0000"/>
                    <w:sz w:val="22"/>
                    <w:szCs w:val="22"/>
                  </w:rPr>
                </w:rPrChange>
              </w:rPr>
            </w:pPr>
            <w:ins w:id="16" w:author="Lee, Jennifer Y." w:date="2019-02-11T22:14:00Z">
              <w:r w:rsidRPr="008B20D3">
                <w:rPr>
                  <w:rFonts w:asciiTheme="minorHAnsi" w:hAnsiTheme="minorHAnsi"/>
                  <w:b/>
                  <w:color w:val="FF0000"/>
                  <w:sz w:val="22"/>
                  <w:szCs w:val="22"/>
                  <w:rPrChange w:id="17" w:author="Lee, Jennifer Y." w:date="2019-02-11T22:14:00Z">
                    <w:rPr>
                      <w:rFonts w:asciiTheme="minorHAnsi" w:hAnsiTheme="minorHAnsi"/>
                      <w:color w:val="FF0000"/>
                      <w:sz w:val="22"/>
                      <w:szCs w:val="22"/>
                    </w:rPr>
                  </w:rPrChange>
                </w:rPr>
                <w:t>Media contact</w:t>
              </w:r>
            </w:ins>
            <w:ins w:id="18" w:author="Lee, Jennifer Y." w:date="2019-02-12T10:35:00Z">
              <w:r w:rsidR="00CC1607">
                <w:rPr>
                  <w:rFonts w:asciiTheme="minorHAnsi" w:hAnsiTheme="minorHAnsi"/>
                  <w:b/>
                  <w:color w:val="FF0000"/>
                  <w:sz w:val="22"/>
                  <w:szCs w:val="22"/>
                </w:rPr>
                <w:t>s</w:t>
              </w:r>
            </w:ins>
          </w:p>
          <w:p w14:paraId="363CFB32" w14:textId="6E660365" w:rsidR="008B20D3" w:rsidRDefault="008B20D3" w:rsidP="008B20D3">
            <w:pPr>
              <w:rPr>
                <w:ins w:id="19" w:author="Lee, Jennifer Y." w:date="2019-02-11T22:14:00Z"/>
                <w:rFonts w:asciiTheme="minorHAnsi" w:hAnsiTheme="minorHAnsi"/>
                <w:color w:val="FF0000"/>
                <w:sz w:val="22"/>
                <w:szCs w:val="22"/>
              </w:rPr>
            </w:pPr>
            <w:ins w:id="20" w:author="Lee, Jennifer Y." w:date="2019-02-11T22:14:00Z">
              <w:r w:rsidRPr="008B20D3">
                <w:rPr>
                  <w:rFonts w:asciiTheme="minorHAnsi" w:hAnsiTheme="minorHAnsi"/>
                  <w:color w:val="FF0000"/>
                  <w:sz w:val="22"/>
                  <w:szCs w:val="22"/>
                </w:rPr>
                <w:t>Sheila Tun</w:t>
              </w:r>
              <w:r>
                <w:rPr>
                  <w:rFonts w:asciiTheme="minorHAnsi" w:hAnsiTheme="minorHAnsi"/>
                  <w:color w:val="FF0000"/>
                  <w:sz w:val="22"/>
                  <w:szCs w:val="22"/>
                </w:rPr>
                <w:t>ney, Public Affairs Specialist</w:t>
              </w:r>
            </w:ins>
          </w:p>
          <w:p w14:paraId="57161DA1" w14:textId="77777777" w:rsidR="008B20D3" w:rsidRDefault="008B20D3" w:rsidP="008B20D3">
            <w:pPr>
              <w:rPr>
                <w:ins w:id="21" w:author="Lee, Jennifer Y." w:date="2019-02-11T22:14:00Z"/>
                <w:rFonts w:asciiTheme="minorHAnsi" w:hAnsiTheme="minorHAnsi"/>
                <w:color w:val="FF0000"/>
                <w:sz w:val="22"/>
                <w:szCs w:val="22"/>
              </w:rPr>
            </w:pPr>
            <w:ins w:id="22" w:author="Lee, Jennifer Y." w:date="2019-02-11T22:14:00Z">
              <w:r>
                <w:rPr>
                  <w:rFonts w:asciiTheme="minorHAnsi" w:hAnsiTheme="minorHAnsi"/>
                  <w:color w:val="FF0000"/>
                  <w:sz w:val="22"/>
                  <w:szCs w:val="22"/>
                </w:rPr>
                <w:t>412-360-1479</w:t>
              </w:r>
            </w:ins>
          </w:p>
          <w:p w14:paraId="7563A76B" w14:textId="5BDCE248" w:rsidR="008B20D3" w:rsidRPr="008B20D3" w:rsidRDefault="008B20D3" w:rsidP="008B20D3">
            <w:pPr>
              <w:rPr>
                <w:rFonts w:asciiTheme="minorHAnsi" w:hAnsiTheme="minorHAnsi"/>
                <w:color w:val="FF0000"/>
                <w:sz w:val="22"/>
                <w:szCs w:val="22"/>
              </w:rPr>
            </w:pPr>
            <w:ins w:id="23" w:author="Lee, Jennifer Y." w:date="2019-02-11T22:14:00Z">
              <w:r w:rsidRPr="008B20D3">
                <w:rPr>
                  <w:rFonts w:asciiTheme="minorHAnsi" w:hAnsiTheme="minorHAnsi"/>
                  <w:color w:val="FF0000"/>
                  <w:sz w:val="22"/>
                  <w:szCs w:val="22"/>
                </w:rPr>
                <w:t>sheila.tunney@va.gov</w:t>
              </w:r>
            </w:ins>
          </w:p>
          <w:p w14:paraId="333609C3" w14:textId="77777777" w:rsidR="001E71E9" w:rsidRPr="00702AD4" w:rsidRDefault="001E71E9" w:rsidP="00702AD4">
            <w:pPr>
              <w:pStyle w:val="NormalWeb"/>
              <w:shd w:val="clear" w:color="auto" w:fill="FFFFFF"/>
              <w:spacing w:after="0" w:line="360" w:lineRule="atLeast"/>
              <w:rPr>
                <w:rFonts w:asciiTheme="minorHAnsi" w:hAnsiTheme="minorHAnsi"/>
                <w:color w:val="2E2E2E"/>
                <w:sz w:val="22"/>
                <w:szCs w:val="22"/>
              </w:rPr>
            </w:pPr>
          </w:p>
          <w:p w14:paraId="2A55BDCC" w14:textId="44E1C7E3"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w:t>
            </w:r>
          </w:p>
          <w:p w14:paraId="24BE3179" w14:textId="77777777" w:rsidR="00343716" w:rsidRPr="00702AD4" w:rsidRDefault="00343716" w:rsidP="00702AD4">
            <w:pPr>
              <w:pStyle w:val="NormalWeb"/>
              <w:shd w:val="clear" w:color="auto" w:fill="FFFFFF"/>
              <w:spacing w:after="0" w:line="360" w:lineRule="atLeast"/>
              <w:rPr>
                <w:rFonts w:asciiTheme="minorHAnsi" w:hAnsiTheme="minorHAnsi"/>
                <w:color w:val="2E2E2E"/>
                <w:sz w:val="22"/>
                <w:szCs w:val="22"/>
              </w:rPr>
            </w:pPr>
          </w:p>
          <w:p w14:paraId="365F146D" w14:textId="77777777" w:rsidR="00702AD4" w:rsidRPr="00343716" w:rsidRDefault="00702AD4" w:rsidP="00702AD4">
            <w:pPr>
              <w:pStyle w:val="NormalWeb"/>
              <w:shd w:val="clear" w:color="auto" w:fill="FFFFFF"/>
              <w:spacing w:after="0" w:line="360" w:lineRule="atLeast"/>
              <w:rPr>
                <w:rFonts w:asciiTheme="minorHAnsi" w:hAnsiTheme="minorHAnsi"/>
                <w:b/>
                <w:color w:val="2E2E2E"/>
                <w:sz w:val="22"/>
                <w:szCs w:val="22"/>
              </w:rPr>
            </w:pPr>
            <w:r w:rsidRPr="00343716">
              <w:rPr>
                <w:rFonts w:asciiTheme="minorHAnsi" w:hAnsiTheme="minorHAnsi"/>
                <w:b/>
                <w:color w:val="2E2E2E"/>
                <w:sz w:val="22"/>
                <w:szCs w:val="22"/>
              </w:rPr>
              <w:t>About VA Pittsburgh Healthcare System</w:t>
            </w:r>
          </w:p>
          <w:p w14:paraId="789F60DA" w14:textId="43E1DB4B"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VA Pittsburgh Healthcare System is one of the largest and most progressive in the nation. More than 3,700 employees serve approximately 70,000 Veterans ever year, providing a range of services from transplant medicine to primary care. It is also a center of research and learning, with more than $30 million in research projects and a robust training program for residents and students. The system is a leader in virtual care delivery through telemedicine.</w:t>
            </w:r>
          </w:p>
          <w:p w14:paraId="4AA69EBE" w14:textId="77777777" w:rsidR="008B20D3" w:rsidRPr="00702AD4" w:rsidRDefault="008B20D3" w:rsidP="00702AD4">
            <w:pPr>
              <w:pStyle w:val="NormalWeb"/>
              <w:shd w:val="clear" w:color="auto" w:fill="FFFFFF"/>
              <w:spacing w:after="0" w:line="360" w:lineRule="atLeast"/>
              <w:rPr>
                <w:rFonts w:asciiTheme="minorHAnsi" w:hAnsiTheme="minorHAnsi"/>
                <w:color w:val="2E2E2E"/>
                <w:sz w:val="22"/>
                <w:szCs w:val="22"/>
              </w:rPr>
            </w:pPr>
          </w:p>
          <w:p w14:paraId="1553816F" w14:textId="7524B856" w:rsidR="00702AD4" w:rsidRDefault="00702AD4" w:rsidP="00702AD4">
            <w:pPr>
              <w:pStyle w:val="NormalWeb"/>
              <w:shd w:val="clear" w:color="auto" w:fill="FFFFFF"/>
              <w:spacing w:after="0" w:line="360" w:lineRule="atLeast"/>
              <w:rPr>
                <w:rFonts w:asciiTheme="minorHAnsi" w:hAnsiTheme="minorHAnsi"/>
                <w:color w:val="2E2E2E"/>
                <w:sz w:val="22"/>
                <w:szCs w:val="22"/>
              </w:rPr>
            </w:pPr>
            <w:r w:rsidRPr="00702AD4">
              <w:rPr>
                <w:rFonts w:asciiTheme="minorHAnsi" w:hAnsiTheme="minorHAnsi"/>
                <w:color w:val="2E2E2E"/>
                <w:sz w:val="22"/>
                <w:szCs w:val="22"/>
              </w:rPr>
              <w:t>Medical centers are located in Oakland and O'Hara Township, and outpatient clinics in Beaver, Belmont, Fayette, Washington and Westmoreland counties in Pennsylvania, and Belmont County in Ohio.</w:t>
            </w:r>
          </w:p>
          <w:p w14:paraId="1CC0A8DD" w14:textId="77777777" w:rsidR="008B20D3" w:rsidRPr="00702AD4" w:rsidRDefault="008B20D3" w:rsidP="00702AD4">
            <w:pPr>
              <w:pStyle w:val="NormalWeb"/>
              <w:shd w:val="clear" w:color="auto" w:fill="FFFFFF"/>
              <w:spacing w:after="0" w:line="360" w:lineRule="atLeast"/>
              <w:rPr>
                <w:rFonts w:asciiTheme="minorHAnsi" w:hAnsiTheme="minorHAnsi"/>
                <w:color w:val="2E2E2E"/>
                <w:sz w:val="22"/>
                <w:szCs w:val="22"/>
              </w:rPr>
            </w:pPr>
          </w:p>
          <w:p w14:paraId="3F994B14" w14:textId="324F2566" w:rsidR="00702AD4" w:rsidRDefault="00702AD4" w:rsidP="00702AD4">
            <w:pPr>
              <w:pStyle w:val="NormalWeb"/>
              <w:shd w:val="clear" w:color="auto" w:fill="FFFFFF"/>
              <w:spacing w:after="0" w:line="360" w:lineRule="atLeast"/>
              <w:rPr>
                <w:rFonts w:asciiTheme="minorHAnsi" w:hAnsiTheme="minorHAnsi"/>
                <w:color w:val="2E2E2E"/>
                <w:sz w:val="22"/>
                <w:szCs w:val="22"/>
              </w:rPr>
            </w:pPr>
            <w:del w:id="24" w:author="Lee, Jennifer Y." w:date="2019-02-11T22:15:00Z">
              <w:r w:rsidRPr="00702AD4" w:rsidDel="008B20D3">
                <w:rPr>
                  <w:rFonts w:asciiTheme="minorHAnsi" w:hAnsiTheme="minorHAnsi"/>
                  <w:color w:val="2E2E2E"/>
                  <w:sz w:val="22"/>
                  <w:szCs w:val="22"/>
                </w:rPr>
                <w:fldChar w:fldCharType="begin"/>
              </w:r>
              <w:r w:rsidRPr="00702AD4" w:rsidDel="008B20D3">
                <w:rPr>
                  <w:rFonts w:asciiTheme="minorHAnsi" w:hAnsiTheme="minorHAnsi"/>
                  <w:color w:val="2E2E2E"/>
                  <w:sz w:val="22"/>
                  <w:szCs w:val="22"/>
                </w:rPr>
                <w:delInstrText xml:space="preserve"> HYPERLINK "https://www.pittsburgh.va.gov/pressreleases/summary.asp" \o "Back to Press Releases" </w:delInstrText>
              </w:r>
              <w:r w:rsidRPr="00702AD4" w:rsidDel="008B20D3">
                <w:rPr>
                  <w:rFonts w:asciiTheme="minorHAnsi" w:hAnsiTheme="minorHAnsi"/>
                  <w:color w:val="2E2E2E"/>
                  <w:sz w:val="22"/>
                  <w:szCs w:val="22"/>
                </w:rPr>
                <w:fldChar w:fldCharType="separate"/>
              </w:r>
              <w:r w:rsidRPr="00702AD4" w:rsidDel="008B20D3">
                <w:rPr>
                  <w:rStyle w:val="Hyperlink"/>
                  <w:rFonts w:asciiTheme="minorHAnsi" w:hAnsiTheme="minorHAnsi"/>
                  <w:color w:val="0B6CB2"/>
                  <w:sz w:val="22"/>
                  <w:szCs w:val="22"/>
                </w:rPr>
                <w:delText>Back to Press Releases</w:delText>
              </w:r>
              <w:r w:rsidRPr="00702AD4" w:rsidDel="008B20D3">
                <w:rPr>
                  <w:rFonts w:asciiTheme="minorHAnsi" w:hAnsiTheme="minorHAnsi"/>
                  <w:color w:val="2E2E2E"/>
                  <w:sz w:val="22"/>
                  <w:szCs w:val="22"/>
                </w:rPr>
                <w:fldChar w:fldCharType="end"/>
              </w:r>
            </w:del>
          </w:p>
          <w:p w14:paraId="215A8FA0" w14:textId="263E2B84" w:rsidR="008B20D3" w:rsidRPr="008B20D3" w:rsidDel="008B20D3" w:rsidRDefault="008B20D3" w:rsidP="008B20D3">
            <w:pPr>
              <w:rPr>
                <w:del w:id="25" w:author="Lee, Jennifer Y." w:date="2019-02-11T22:15:00Z"/>
                <w:rFonts w:asciiTheme="minorHAnsi" w:hAnsiTheme="minorHAnsi"/>
                <w:color w:val="0070C0"/>
                <w:sz w:val="22"/>
                <w:szCs w:val="22"/>
              </w:rPr>
            </w:pPr>
            <w:r w:rsidRPr="008B20D3">
              <w:rPr>
                <w:rFonts w:asciiTheme="minorHAnsi" w:hAnsiTheme="minorHAnsi"/>
                <w:color w:val="0070C0"/>
                <w:sz w:val="22"/>
                <w:szCs w:val="22"/>
              </w:rPr>
              <w:t>See all press releases [LINK]</w:t>
            </w:r>
          </w:p>
          <w:p w14:paraId="1A5D7791" w14:textId="5A9789D5" w:rsidR="007357FE" w:rsidRPr="00702AD4" w:rsidRDefault="007357FE">
            <w:pPr>
              <w:pStyle w:val="NormalWeb"/>
              <w:shd w:val="clear" w:color="auto" w:fill="FFFFFF"/>
              <w:spacing w:after="0" w:line="360" w:lineRule="atLeast"/>
              <w:rPr>
                <w:rFonts w:asciiTheme="minorHAnsi" w:hAnsiTheme="minorHAnsi" w:cs="Times New Roman"/>
                <w:sz w:val="22"/>
                <w:szCs w:val="22"/>
                <w:lang w:eastAsia="en-US"/>
              </w:rPr>
              <w:pPrChange w:id="26" w:author="Lee, Jennifer Y." w:date="2019-02-11T22:15:00Z">
                <w:pPr/>
              </w:pPrChange>
            </w:pPr>
          </w:p>
        </w:tc>
      </w:tr>
    </w:tbl>
    <w:p w14:paraId="03CCE82B" w14:textId="66F37CAE" w:rsidR="0066502A" w:rsidRPr="005D73C9" w:rsidRDefault="0066502A" w:rsidP="00CF0F1C">
      <w:pPr>
        <w:spacing w:before="0" w:after="0"/>
        <w:rPr>
          <w:rFonts w:asciiTheme="minorHAnsi" w:hAnsiTheme="minorHAnsi" w:cstheme="minorHAnsi"/>
          <w:b/>
          <w:sz w:val="22"/>
          <w:szCs w:val="22"/>
        </w:rPr>
      </w:pPr>
    </w:p>
    <w:p w14:paraId="26030EDB" w14:textId="77777777" w:rsidR="0066502A" w:rsidRPr="005D73C9" w:rsidRDefault="0066502A" w:rsidP="00CF0F1C">
      <w:pPr>
        <w:spacing w:before="0" w:after="0"/>
        <w:rPr>
          <w:rFonts w:asciiTheme="minorHAnsi" w:hAnsiTheme="minorHAnsi" w:cstheme="minorHAnsi"/>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D73C9" w:rsidRPr="005D73C9" w14:paraId="3EEA9C9D" w14:textId="77777777" w:rsidTr="0025249D">
        <w:trPr>
          <w:trHeight w:val="485"/>
        </w:trPr>
        <w:tc>
          <w:tcPr>
            <w:tcW w:w="9810" w:type="dxa"/>
            <w:shd w:val="clear" w:color="auto" w:fill="92CDDC" w:themeFill="accent5" w:themeFillTint="99"/>
          </w:tcPr>
          <w:p w14:paraId="66F0CCB8" w14:textId="07ED61F1" w:rsidR="00C73120" w:rsidRPr="005D73C9" w:rsidRDefault="00D04B88" w:rsidP="00D04B88">
            <w:pPr>
              <w:rPr>
                <w:rFonts w:asciiTheme="minorHAnsi" w:hAnsiTheme="minorHAnsi" w:cs="Times New Roman"/>
                <w:b/>
                <w:sz w:val="22"/>
                <w:szCs w:val="22"/>
                <w:lang w:eastAsia="en-US"/>
              </w:rPr>
            </w:pPr>
            <w:r w:rsidRPr="005D73C9">
              <w:rPr>
                <w:rFonts w:asciiTheme="minorHAnsi" w:hAnsiTheme="minorHAnsi" w:cstheme="minorHAnsi"/>
                <w:b/>
                <w:sz w:val="22"/>
                <w:szCs w:val="22"/>
              </w:rPr>
              <w:t>Content resources</w:t>
            </w:r>
            <w:bookmarkStart w:id="27" w:name="ContentResourcesStyleGuides"/>
            <w:bookmarkEnd w:id="27"/>
          </w:p>
        </w:tc>
      </w:tr>
      <w:tr w:rsidR="00B47357" w:rsidRPr="005D73C9" w14:paraId="164447EA" w14:textId="77777777" w:rsidTr="00C73120">
        <w:trPr>
          <w:trHeight w:val="2232"/>
        </w:trPr>
        <w:tc>
          <w:tcPr>
            <w:tcW w:w="9810" w:type="dxa"/>
          </w:tcPr>
          <w:p w14:paraId="4033D394" w14:textId="77777777" w:rsidR="00D04B88" w:rsidRPr="005D73C9" w:rsidRDefault="00B47357" w:rsidP="00C73120">
            <w:p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The content style guide for VA.gov is currently in development. </w:t>
            </w:r>
          </w:p>
          <w:p w14:paraId="42A39AF8"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Refer to it as our primary style guide for VA.gov: </w:t>
            </w:r>
            <w:r w:rsidRPr="005D73C9">
              <w:rPr>
                <w:rFonts w:asciiTheme="minorHAnsi" w:hAnsiTheme="minorHAnsi" w:cs="Times New Roman"/>
                <w:sz w:val="22"/>
                <w:szCs w:val="22"/>
                <w:lang w:eastAsia="en-US"/>
              </w:rPr>
              <w:br/>
            </w:r>
            <w:hyperlink r:id="rId15" w:history="1">
              <w:r w:rsidRPr="005D73C9">
                <w:rPr>
                  <w:rStyle w:val="Hyperlink"/>
                  <w:rFonts w:asciiTheme="minorHAnsi" w:hAnsiTheme="minorHAnsi"/>
                  <w:color w:val="auto"/>
                  <w:sz w:val="22"/>
                  <w:szCs w:val="22"/>
                  <w:lang w:eastAsia="en-US"/>
                </w:rPr>
                <w:t>https://department-of-veterans-affairs.github.io/vets-design-system-documentation/content-style-guide/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197CE933"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For issues that are not yet covered in the VA.gov in-flight content style guide above, refer to the Vets.gov content style guide:  </w:t>
            </w:r>
            <w:hyperlink r:id="rId16" w:history="1">
              <w:r w:rsidRPr="005D73C9">
                <w:rPr>
                  <w:rStyle w:val="Hyperlink"/>
                  <w:rFonts w:asciiTheme="minorHAnsi" w:hAnsiTheme="minorHAnsi"/>
                  <w:color w:val="auto"/>
                  <w:sz w:val="22"/>
                  <w:szCs w:val="22"/>
                  <w:lang w:eastAsia="en-US"/>
                </w:rPr>
                <w:t>https://github.com/department-of-veterans-affairs/vets.gov-content-style-guide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74485726" w14:textId="6A8A0ECF" w:rsidR="00B47357"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Health content writing tips: </w:t>
            </w:r>
            <w:hyperlink r:id="rId17" w:history="1">
              <w:r w:rsidRPr="005D73C9">
                <w:rPr>
                  <w:rStyle w:val="Hyperlink"/>
                  <w:rFonts w:asciiTheme="minorHAnsi" w:hAnsiTheme="minorHAnsi"/>
                  <w:color w:val="auto"/>
                  <w:sz w:val="22"/>
                  <w:szCs w:val="22"/>
                  <w:lang w:eastAsia="en-US"/>
                </w:rPr>
                <w:t>https://github.com/department-of-veterans-affairs/vets.gov-content/blob/master/templates-and-guides/guides/Health%20Care%20Writing%20Tips.pdf</w:t>
              </w:r>
            </w:hyperlink>
            <w:r w:rsidR="00E25480" w:rsidRPr="005D73C9">
              <w:rPr>
                <w:rFonts w:asciiTheme="minorHAnsi" w:hAnsiTheme="minorHAnsi" w:cs="Times New Roman"/>
                <w:sz w:val="22"/>
                <w:szCs w:val="22"/>
                <w:lang w:eastAsia="en-US"/>
              </w:rPr>
              <w:br/>
            </w:r>
          </w:p>
        </w:tc>
      </w:tr>
    </w:tbl>
    <w:p w14:paraId="7366FA73" w14:textId="22853E29" w:rsidR="00BB110D" w:rsidRPr="005D73C9" w:rsidRDefault="00BB110D" w:rsidP="00B47357">
      <w:pPr>
        <w:spacing w:before="0" w:after="0"/>
        <w:rPr>
          <w:rFonts w:asciiTheme="minorHAnsi" w:hAnsiTheme="minorHAnsi" w:cs="Times New Roman"/>
          <w:sz w:val="22"/>
          <w:szCs w:val="22"/>
          <w:lang w:eastAsia="en-US"/>
        </w:rPr>
      </w:pPr>
    </w:p>
    <w:sectPr w:rsidR="00BB110D" w:rsidRPr="005D73C9" w:rsidSect="00CC7C02">
      <w:pgSz w:w="12240" w:h="15840" w:code="1"/>
      <w:pgMar w:top="720" w:right="720" w:bottom="720" w:left="720" w:header="706" w:footer="706" w:gutter="0"/>
      <w:cols w:space="708"/>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19-02-12T10:36:00Z" w:initials="LJY">
    <w:p w14:paraId="4E6D27F9" w14:textId="0CD24A93" w:rsidR="00043322" w:rsidRDefault="00043322">
      <w:pPr>
        <w:pStyle w:val="CommentText"/>
      </w:pPr>
      <w:r>
        <w:rPr>
          <w:rStyle w:val="CommentReference"/>
        </w:rPr>
        <w:annotationRef/>
      </w:r>
      <w:r>
        <w:t>Note</w:t>
      </w:r>
      <w:r w:rsidR="00AA37F3">
        <w:t xml:space="preserve"> to Shelley and team</w:t>
      </w:r>
      <w:r>
        <w:t xml:space="preserve">: we recommend changing FOR IMMEDIATE RELEASE to PRESS RELEASE for the web page version. Once the freshness of the announcement is more than a day old, it’s cognitively weird to see “for immediate release” with, say, a date from a few weeks ago. </w:t>
      </w:r>
    </w:p>
    <w:p w14:paraId="2FB045EE" w14:textId="77777777" w:rsidR="00043322" w:rsidRDefault="00043322">
      <w:pPr>
        <w:pStyle w:val="CommentText"/>
      </w:pPr>
    </w:p>
    <w:p w14:paraId="5219A795" w14:textId="77777777" w:rsidR="00043322" w:rsidRDefault="00043322">
      <w:pPr>
        <w:pStyle w:val="CommentText"/>
      </w:pPr>
      <w:r>
        <w:t xml:space="preserve">Examples: </w:t>
      </w:r>
    </w:p>
    <w:p w14:paraId="506E2CBA" w14:textId="5F7065B9" w:rsidR="00043322" w:rsidRDefault="00452F9E">
      <w:pPr>
        <w:pStyle w:val="CommentText"/>
      </w:pPr>
      <w:hyperlink r:id="rId1" w:history="1">
        <w:r w:rsidR="00043322" w:rsidRPr="00B65645">
          <w:rPr>
            <w:rStyle w:val="Hyperlink"/>
            <w:rFonts w:cs="Arial"/>
          </w:rPr>
          <w:t>https://www.mskcc.org/press-releases/new-study-reveals-gut-microbes-may-help-protect-people-having-bone-marrow-transplant</w:t>
        </w:r>
      </w:hyperlink>
    </w:p>
    <w:p w14:paraId="47B2A0E3" w14:textId="77777777" w:rsidR="00043322" w:rsidRDefault="00043322">
      <w:pPr>
        <w:pStyle w:val="CommentText"/>
      </w:pPr>
    </w:p>
    <w:p w14:paraId="02F436B9" w14:textId="68E6B962" w:rsidR="00043322" w:rsidRDefault="00452F9E">
      <w:pPr>
        <w:pStyle w:val="CommentText"/>
      </w:pPr>
      <w:hyperlink r:id="rId2" w:history="1">
        <w:r w:rsidR="00043322" w:rsidRPr="00B65645">
          <w:rPr>
            <w:rStyle w:val="Hyperlink"/>
            <w:rFonts w:cs="Arial"/>
          </w:rPr>
          <w:t>https://www.apple.com/newsroom/2019/02/apple-names-deirdre-obrien-senior-vice-president-of-retail-and-people/</w:t>
        </w:r>
      </w:hyperlink>
    </w:p>
    <w:p w14:paraId="47A64A66" w14:textId="77777777" w:rsidR="00043322" w:rsidRDefault="00043322">
      <w:pPr>
        <w:pStyle w:val="CommentText"/>
      </w:pPr>
    </w:p>
    <w:p w14:paraId="585AB35E" w14:textId="4D055204" w:rsidR="00043322" w:rsidRDefault="00452F9E">
      <w:pPr>
        <w:pStyle w:val="CommentText"/>
      </w:pPr>
      <w:hyperlink r:id="rId3" w:history="1">
        <w:r w:rsidR="00043322" w:rsidRPr="00B65645">
          <w:rPr>
            <w:rStyle w:val="Hyperlink"/>
            <w:rFonts w:cs="Arial"/>
          </w:rPr>
          <w:t>https://www.va.gov/opa/pressrel/pressrelease.cfm?id=5200</w:t>
        </w:r>
      </w:hyperlink>
      <w:r w:rsidR="00043322">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5AB3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AB35E" w16cid:durableId="200D2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45D82" w14:textId="77777777" w:rsidR="00452F9E" w:rsidRDefault="00452F9E" w:rsidP="00CC69BF">
      <w:pPr>
        <w:pStyle w:val="Heading1"/>
      </w:pPr>
      <w:r>
        <w:separator/>
      </w:r>
    </w:p>
  </w:endnote>
  <w:endnote w:type="continuationSeparator" w:id="0">
    <w:p w14:paraId="531D5DA8" w14:textId="77777777" w:rsidR="00452F9E" w:rsidRDefault="00452F9E" w:rsidP="00CC69BF">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AA212" w14:textId="77777777" w:rsidR="00452F9E" w:rsidRDefault="00452F9E" w:rsidP="00CC69BF">
      <w:pPr>
        <w:pStyle w:val="Heading1"/>
      </w:pPr>
      <w:r>
        <w:separator/>
      </w:r>
    </w:p>
  </w:footnote>
  <w:footnote w:type="continuationSeparator" w:id="0">
    <w:p w14:paraId="267599B5" w14:textId="77777777" w:rsidR="00452F9E" w:rsidRDefault="00452F9E" w:rsidP="00CC69BF">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DA"/>
    <w:multiLevelType w:val="hybridMultilevel"/>
    <w:tmpl w:val="5A86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F0F7A"/>
    <w:multiLevelType w:val="hybridMultilevel"/>
    <w:tmpl w:val="B7301F64"/>
    <w:lvl w:ilvl="0" w:tplc="5E7C3FB0">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29A64AC"/>
    <w:multiLevelType w:val="hybridMultilevel"/>
    <w:tmpl w:val="E51873FA"/>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31C4D47"/>
    <w:multiLevelType w:val="hybridMultilevel"/>
    <w:tmpl w:val="C75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20B2B"/>
    <w:multiLevelType w:val="multilevel"/>
    <w:tmpl w:val="47E4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52AA"/>
    <w:multiLevelType w:val="hybridMultilevel"/>
    <w:tmpl w:val="005E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0082"/>
    <w:multiLevelType w:val="hybridMultilevel"/>
    <w:tmpl w:val="6D4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10595"/>
    <w:multiLevelType w:val="multilevel"/>
    <w:tmpl w:val="B2C6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F5EC4"/>
    <w:multiLevelType w:val="hybridMultilevel"/>
    <w:tmpl w:val="8BE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80383"/>
    <w:multiLevelType w:val="hybridMultilevel"/>
    <w:tmpl w:val="F53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C78B9"/>
    <w:multiLevelType w:val="hybridMultilevel"/>
    <w:tmpl w:val="2556B62E"/>
    <w:lvl w:ilvl="0" w:tplc="85105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9E36CF"/>
    <w:multiLevelType w:val="multilevel"/>
    <w:tmpl w:val="BA0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E0FDD"/>
    <w:multiLevelType w:val="hybridMultilevel"/>
    <w:tmpl w:val="A78E987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3" w15:restartNumberingAfterBreak="0">
    <w:nsid w:val="4DBB32D1"/>
    <w:multiLevelType w:val="hybridMultilevel"/>
    <w:tmpl w:val="8B7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8633F"/>
    <w:multiLevelType w:val="hybridMultilevel"/>
    <w:tmpl w:val="599C44AE"/>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37A3E46"/>
    <w:multiLevelType w:val="multilevel"/>
    <w:tmpl w:val="829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2C2D53"/>
    <w:multiLevelType w:val="multilevel"/>
    <w:tmpl w:val="E73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D1BD1"/>
    <w:multiLevelType w:val="hybridMultilevel"/>
    <w:tmpl w:val="29E83354"/>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cs="Wingdings" w:hint="default"/>
      </w:rPr>
    </w:lvl>
    <w:lvl w:ilvl="3" w:tplc="04090001">
      <w:start w:val="1"/>
      <w:numFmt w:val="bullet"/>
      <w:lvlText w:val=""/>
      <w:lvlJc w:val="left"/>
      <w:pPr>
        <w:tabs>
          <w:tab w:val="num" w:pos="2760"/>
        </w:tabs>
        <w:ind w:left="2760" w:hanging="360"/>
      </w:pPr>
      <w:rPr>
        <w:rFonts w:ascii="Symbol" w:hAnsi="Symbol" w:cs="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cs="Wingdings" w:hint="default"/>
      </w:rPr>
    </w:lvl>
    <w:lvl w:ilvl="6" w:tplc="04090001">
      <w:start w:val="1"/>
      <w:numFmt w:val="bullet"/>
      <w:lvlText w:val=""/>
      <w:lvlJc w:val="left"/>
      <w:pPr>
        <w:tabs>
          <w:tab w:val="num" w:pos="4920"/>
        </w:tabs>
        <w:ind w:left="4920" w:hanging="360"/>
      </w:pPr>
      <w:rPr>
        <w:rFonts w:ascii="Symbol" w:hAnsi="Symbol" w:cs="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cs="Wingdings" w:hint="default"/>
      </w:rPr>
    </w:lvl>
  </w:abstractNum>
  <w:abstractNum w:abstractNumId="18" w15:restartNumberingAfterBreak="0">
    <w:nsid w:val="5DF26653"/>
    <w:multiLevelType w:val="hybridMultilevel"/>
    <w:tmpl w:val="ADBA3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C87A45"/>
    <w:multiLevelType w:val="multilevel"/>
    <w:tmpl w:val="D5F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05951"/>
    <w:multiLevelType w:val="hybridMultilevel"/>
    <w:tmpl w:val="A7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233"/>
    <w:multiLevelType w:val="hybridMultilevel"/>
    <w:tmpl w:val="8DB2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25A33"/>
    <w:multiLevelType w:val="hybridMultilevel"/>
    <w:tmpl w:val="252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6275C"/>
    <w:multiLevelType w:val="hybridMultilevel"/>
    <w:tmpl w:val="7FA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109C2"/>
    <w:multiLevelType w:val="hybridMultilevel"/>
    <w:tmpl w:val="1972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2"/>
  </w:num>
  <w:num w:numId="5">
    <w:abstractNumId w:val="0"/>
  </w:num>
  <w:num w:numId="6">
    <w:abstractNumId w:val="6"/>
  </w:num>
  <w:num w:numId="7">
    <w:abstractNumId w:val="22"/>
  </w:num>
  <w:num w:numId="8">
    <w:abstractNumId w:val="12"/>
  </w:num>
  <w:num w:numId="9">
    <w:abstractNumId w:val="5"/>
  </w:num>
  <w:num w:numId="10">
    <w:abstractNumId w:val="10"/>
  </w:num>
  <w:num w:numId="11">
    <w:abstractNumId w:val="18"/>
  </w:num>
  <w:num w:numId="12">
    <w:abstractNumId w:val="24"/>
  </w:num>
  <w:num w:numId="13">
    <w:abstractNumId w:val="8"/>
  </w:num>
  <w:num w:numId="14">
    <w:abstractNumId w:val="9"/>
  </w:num>
  <w:num w:numId="15">
    <w:abstractNumId w:val="20"/>
  </w:num>
  <w:num w:numId="16">
    <w:abstractNumId w:val="21"/>
  </w:num>
  <w:num w:numId="17">
    <w:abstractNumId w:val="3"/>
  </w:num>
  <w:num w:numId="18">
    <w:abstractNumId w:val="16"/>
  </w:num>
  <w:num w:numId="19">
    <w:abstractNumId w:val="4"/>
  </w:num>
  <w:num w:numId="20">
    <w:abstractNumId w:val="23"/>
  </w:num>
  <w:num w:numId="21">
    <w:abstractNumId w:val="7"/>
  </w:num>
  <w:num w:numId="22">
    <w:abstractNumId w:val="7"/>
  </w:num>
  <w:num w:numId="23">
    <w:abstractNumId w:val="13"/>
  </w:num>
  <w:num w:numId="24">
    <w:abstractNumId w:val="13"/>
  </w:num>
  <w:num w:numId="25">
    <w:abstractNumId w:val="19"/>
  </w:num>
  <w:num w:numId="26">
    <w:abstractNumId w:val="11"/>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1-5-21-776561741-1292428093-725345543-351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D"/>
    <w:rsid w:val="000009D6"/>
    <w:rsid w:val="000009FC"/>
    <w:rsid w:val="00001F9B"/>
    <w:rsid w:val="000026DB"/>
    <w:rsid w:val="00003157"/>
    <w:rsid w:val="00003211"/>
    <w:rsid w:val="000057FF"/>
    <w:rsid w:val="000120D9"/>
    <w:rsid w:val="000124F5"/>
    <w:rsid w:val="00012DA8"/>
    <w:rsid w:val="000133C9"/>
    <w:rsid w:val="00013870"/>
    <w:rsid w:val="00014019"/>
    <w:rsid w:val="0001575E"/>
    <w:rsid w:val="00016C1A"/>
    <w:rsid w:val="000173B4"/>
    <w:rsid w:val="00021D62"/>
    <w:rsid w:val="000224E6"/>
    <w:rsid w:val="00023F51"/>
    <w:rsid w:val="00024C58"/>
    <w:rsid w:val="00025AB0"/>
    <w:rsid w:val="00031588"/>
    <w:rsid w:val="00032248"/>
    <w:rsid w:val="000331B1"/>
    <w:rsid w:val="0003429E"/>
    <w:rsid w:val="00034D48"/>
    <w:rsid w:val="0003791E"/>
    <w:rsid w:val="000406CE"/>
    <w:rsid w:val="00041AB0"/>
    <w:rsid w:val="00041B32"/>
    <w:rsid w:val="00042E5D"/>
    <w:rsid w:val="00042E6F"/>
    <w:rsid w:val="00043322"/>
    <w:rsid w:val="00043798"/>
    <w:rsid w:val="0005098F"/>
    <w:rsid w:val="00051862"/>
    <w:rsid w:val="00052854"/>
    <w:rsid w:val="00062C78"/>
    <w:rsid w:val="0006384D"/>
    <w:rsid w:val="00064836"/>
    <w:rsid w:val="00066A28"/>
    <w:rsid w:val="00067B83"/>
    <w:rsid w:val="000717CE"/>
    <w:rsid w:val="00072FD2"/>
    <w:rsid w:val="0007478B"/>
    <w:rsid w:val="00074995"/>
    <w:rsid w:val="00076B41"/>
    <w:rsid w:val="00084D88"/>
    <w:rsid w:val="000870EE"/>
    <w:rsid w:val="00087D58"/>
    <w:rsid w:val="00087EAB"/>
    <w:rsid w:val="000961E9"/>
    <w:rsid w:val="000963AA"/>
    <w:rsid w:val="00097F4F"/>
    <w:rsid w:val="000A13BB"/>
    <w:rsid w:val="000A1CAB"/>
    <w:rsid w:val="000A3070"/>
    <w:rsid w:val="000A322B"/>
    <w:rsid w:val="000A5185"/>
    <w:rsid w:val="000A6AD0"/>
    <w:rsid w:val="000B1DC0"/>
    <w:rsid w:val="000B3631"/>
    <w:rsid w:val="000C38A6"/>
    <w:rsid w:val="000D0FAE"/>
    <w:rsid w:val="000D5CAC"/>
    <w:rsid w:val="000D622F"/>
    <w:rsid w:val="000D739C"/>
    <w:rsid w:val="000E0981"/>
    <w:rsid w:val="000E0D76"/>
    <w:rsid w:val="000E1332"/>
    <w:rsid w:val="000E3722"/>
    <w:rsid w:val="000E55F8"/>
    <w:rsid w:val="000E61D6"/>
    <w:rsid w:val="000E64FF"/>
    <w:rsid w:val="000E6967"/>
    <w:rsid w:val="000E785B"/>
    <w:rsid w:val="000F0DC5"/>
    <w:rsid w:val="000F2A51"/>
    <w:rsid w:val="000F437C"/>
    <w:rsid w:val="000F5F96"/>
    <w:rsid w:val="000F6172"/>
    <w:rsid w:val="00100BBB"/>
    <w:rsid w:val="00102FBF"/>
    <w:rsid w:val="001077B8"/>
    <w:rsid w:val="001100A8"/>
    <w:rsid w:val="00112D7E"/>
    <w:rsid w:val="001141A7"/>
    <w:rsid w:val="00116F73"/>
    <w:rsid w:val="00121A13"/>
    <w:rsid w:val="001249CC"/>
    <w:rsid w:val="00125C7C"/>
    <w:rsid w:val="001270A9"/>
    <w:rsid w:val="001322C4"/>
    <w:rsid w:val="00132526"/>
    <w:rsid w:val="00134FF3"/>
    <w:rsid w:val="00137037"/>
    <w:rsid w:val="00140B29"/>
    <w:rsid w:val="001412B4"/>
    <w:rsid w:val="001428C2"/>
    <w:rsid w:val="00142BCA"/>
    <w:rsid w:val="001457FD"/>
    <w:rsid w:val="0015139D"/>
    <w:rsid w:val="0015733E"/>
    <w:rsid w:val="001577FE"/>
    <w:rsid w:val="00162410"/>
    <w:rsid w:val="00162B17"/>
    <w:rsid w:val="0017221C"/>
    <w:rsid w:val="00173C2F"/>
    <w:rsid w:val="001742B3"/>
    <w:rsid w:val="001804B9"/>
    <w:rsid w:val="00182726"/>
    <w:rsid w:val="001827B8"/>
    <w:rsid w:val="001829D6"/>
    <w:rsid w:val="0018394A"/>
    <w:rsid w:val="001840F6"/>
    <w:rsid w:val="00185704"/>
    <w:rsid w:val="0018597F"/>
    <w:rsid w:val="001901B8"/>
    <w:rsid w:val="00194DA2"/>
    <w:rsid w:val="00195E95"/>
    <w:rsid w:val="001974F5"/>
    <w:rsid w:val="001A28F5"/>
    <w:rsid w:val="001A2D5B"/>
    <w:rsid w:val="001A4646"/>
    <w:rsid w:val="001A7AD5"/>
    <w:rsid w:val="001B12BB"/>
    <w:rsid w:val="001B1A6E"/>
    <w:rsid w:val="001B1B64"/>
    <w:rsid w:val="001B2557"/>
    <w:rsid w:val="001B2B6B"/>
    <w:rsid w:val="001B5D42"/>
    <w:rsid w:val="001B6B6A"/>
    <w:rsid w:val="001C0C37"/>
    <w:rsid w:val="001C0E24"/>
    <w:rsid w:val="001C1B0C"/>
    <w:rsid w:val="001C228E"/>
    <w:rsid w:val="001C248C"/>
    <w:rsid w:val="001C5324"/>
    <w:rsid w:val="001C5332"/>
    <w:rsid w:val="001C5722"/>
    <w:rsid w:val="001C63B3"/>
    <w:rsid w:val="001D2365"/>
    <w:rsid w:val="001D2480"/>
    <w:rsid w:val="001D25A0"/>
    <w:rsid w:val="001D5398"/>
    <w:rsid w:val="001D560F"/>
    <w:rsid w:val="001D63E5"/>
    <w:rsid w:val="001D688B"/>
    <w:rsid w:val="001D6B75"/>
    <w:rsid w:val="001E5FED"/>
    <w:rsid w:val="001E7135"/>
    <w:rsid w:val="001E71E9"/>
    <w:rsid w:val="001F10C2"/>
    <w:rsid w:val="00200816"/>
    <w:rsid w:val="002029C4"/>
    <w:rsid w:val="00204CA0"/>
    <w:rsid w:val="00206377"/>
    <w:rsid w:val="00206529"/>
    <w:rsid w:val="002068CD"/>
    <w:rsid w:val="00207743"/>
    <w:rsid w:val="00207EC0"/>
    <w:rsid w:val="002129AB"/>
    <w:rsid w:val="00213003"/>
    <w:rsid w:val="00216666"/>
    <w:rsid w:val="002208A2"/>
    <w:rsid w:val="00220DD9"/>
    <w:rsid w:val="002220AA"/>
    <w:rsid w:val="00223286"/>
    <w:rsid w:val="00223FFC"/>
    <w:rsid w:val="0022651A"/>
    <w:rsid w:val="0022747A"/>
    <w:rsid w:val="00227926"/>
    <w:rsid w:val="00231608"/>
    <w:rsid w:val="00240826"/>
    <w:rsid w:val="0025249D"/>
    <w:rsid w:val="0025295F"/>
    <w:rsid w:val="002553BD"/>
    <w:rsid w:val="00256FE0"/>
    <w:rsid w:val="00260F29"/>
    <w:rsid w:val="00263F1B"/>
    <w:rsid w:val="002650E6"/>
    <w:rsid w:val="00267315"/>
    <w:rsid w:val="00270ED9"/>
    <w:rsid w:val="00271C85"/>
    <w:rsid w:val="002735AD"/>
    <w:rsid w:val="00274517"/>
    <w:rsid w:val="00275ADE"/>
    <w:rsid w:val="00280734"/>
    <w:rsid w:val="00280887"/>
    <w:rsid w:val="00281D60"/>
    <w:rsid w:val="00282945"/>
    <w:rsid w:val="00283D05"/>
    <w:rsid w:val="0028518C"/>
    <w:rsid w:val="00285963"/>
    <w:rsid w:val="00286A4F"/>
    <w:rsid w:val="002875EF"/>
    <w:rsid w:val="0029011A"/>
    <w:rsid w:val="0029096E"/>
    <w:rsid w:val="002912F0"/>
    <w:rsid w:val="00296DD4"/>
    <w:rsid w:val="002A0255"/>
    <w:rsid w:val="002A508C"/>
    <w:rsid w:val="002B45A4"/>
    <w:rsid w:val="002B4CC2"/>
    <w:rsid w:val="002B4D48"/>
    <w:rsid w:val="002C0448"/>
    <w:rsid w:val="002C18CC"/>
    <w:rsid w:val="002C1EE2"/>
    <w:rsid w:val="002C298F"/>
    <w:rsid w:val="002C34C9"/>
    <w:rsid w:val="002D0AAD"/>
    <w:rsid w:val="002D2A7F"/>
    <w:rsid w:val="002D2C4B"/>
    <w:rsid w:val="002D3E6E"/>
    <w:rsid w:val="002D41CB"/>
    <w:rsid w:val="002D5FE9"/>
    <w:rsid w:val="002D6C1C"/>
    <w:rsid w:val="002D7B3A"/>
    <w:rsid w:val="002E180C"/>
    <w:rsid w:val="002E5E42"/>
    <w:rsid w:val="002E5FAC"/>
    <w:rsid w:val="002E7B53"/>
    <w:rsid w:val="002F12D0"/>
    <w:rsid w:val="002F1A13"/>
    <w:rsid w:val="002F33F8"/>
    <w:rsid w:val="002F350A"/>
    <w:rsid w:val="002F4983"/>
    <w:rsid w:val="002F5278"/>
    <w:rsid w:val="00305165"/>
    <w:rsid w:val="003059CC"/>
    <w:rsid w:val="00310BB6"/>
    <w:rsid w:val="0031188E"/>
    <w:rsid w:val="00311925"/>
    <w:rsid w:val="00313B58"/>
    <w:rsid w:val="00315FCD"/>
    <w:rsid w:val="00316B62"/>
    <w:rsid w:val="00320639"/>
    <w:rsid w:val="00322C8B"/>
    <w:rsid w:val="00324EBB"/>
    <w:rsid w:val="00331949"/>
    <w:rsid w:val="0033319D"/>
    <w:rsid w:val="00334902"/>
    <w:rsid w:val="00337372"/>
    <w:rsid w:val="00340BA0"/>
    <w:rsid w:val="00343716"/>
    <w:rsid w:val="00343F87"/>
    <w:rsid w:val="00354EDF"/>
    <w:rsid w:val="00355017"/>
    <w:rsid w:val="00355490"/>
    <w:rsid w:val="00357C35"/>
    <w:rsid w:val="0036211A"/>
    <w:rsid w:val="00362DF5"/>
    <w:rsid w:val="003630CC"/>
    <w:rsid w:val="00363426"/>
    <w:rsid w:val="00366394"/>
    <w:rsid w:val="00371256"/>
    <w:rsid w:val="003719BC"/>
    <w:rsid w:val="00373482"/>
    <w:rsid w:val="00380478"/>
    <w:rsid w:val="00380B3E"/>
    <w:rsid w:val="00380B62"/>
    <w:rsid w:val="00386891"/>
    <w:rsid w:val="00387E5E"/>
    <w:rsid w:val="003902EC"/>
    <w:rsid w:val="003907F9"/>
    <w:rsid w:val="003908FE"/>
    <w:rsid w:val="003909F6"/>
    <w:rsid w:val="00390B75"/>
    <w:rsid w:val="003953C3"/>
    <w:rsid w:val="0039629B"/>
    <w:rsid w:val="00396357"/>
    <w:rsid w:val="003A3C6F"/>
    <w:rsid w:val="003B0AF6"/>
    <w:rsid w:val="003B0D87"/>
    <w:rsid w:val="003B1752"/>
    <w:rsid w:val="003B4573"/>
    <w:rsid w:val="003B6461"/>
    <w:rsid w:val="003B64B2"/>
    <w:rsid w:val="003C0323"/>
    <w:rsid w:val="003C0369"/>
    <w:rsid w:val="003C0D27"/>
    <w:rsid w:val="003C61E4"/>
    <w:rsid w:val="003D0BCC"/>
    <w:rsid w:val="003D1514"/>
    <w:rsid w:val="003D168A"/>
    <w:rsid w:val="003D1D82"/>
    <w:rsid w:val="003D616A"/>
    <w:rsid w:val="003E0DC9"/>
    <w:rsid w:val="003E1382"/>
    <w:rsid w:val="003E4120"/>
    <w:rsid w:val="003E5729"/>
    <w:rsid w:val="003E757F"/>
    <w:rsid w:val="003E7C17"/>
    <w:rsid w:val="003F1948"/>
    <w:rsid w:val="003F1F87"/>
    <w:rsid w:val="003F2382"/>
    <w:rsid w:val="003F7982"/>
    <w:rsid w:val="00402705"/>
    <w:rsid w:val="00402CB2"/>
    <w:rsid w:val="004032A8"/>
    <w:rsid w:val="00405D72"/>
    <w:rsid w:val="00413C2B"/>
    <w:rsid w:val="0041611C"/>
    <w:rsid w:val="0041666D"/>
    <w:rsid w:val="004213B0"/>
    <w:rsid w:val="004270CD"/>
    <w:rsid w:val="0043019C"/>
    <w:rsid w:val="00430B0C"/>
    <w:rsid w:val="00435BA3"/>
    <w:rsid w:val="00435D16"/>
    <w:rsid w:val="004372BC"/>
    <w:rsid w:val="00445444"/>
    <w:rsid w:val="00445715"/>
    <w:rsid w:val="004524C7"/>
    <w:rsid w:val="00452F9E"/>
    <w:rsid w:val="00455CF3"/>
    <w:rsid w:val="004616BD"/>
    <w:rsid w:val="00464033"/>
    <w:rsid w:val="00464FB1"/>
    <w:rsid w:val="004673B0"/>
    <w:rsid w:val="004709D5"/>
    <w:rsid w:val="00472573"/>
    <w:rsid w:val="00472B33"/>
    <w:rsid w:val="004802D0"/>
    <w:rsid w:val="004804BE"/>
    <w:rsid w:val="00480A7E"/>
    <w:rsid w:val="00480BC3"/>
    <w:rsid w:val="004812FE"/>
    <w:rsid w:val="00481B70"/>
    <w:rsid w:val="004824A4"/>
    <w:rsid w:val="00482721"/>
    <w:rsid w:val="00493512"/>
    <w:rsid w:val="00493957"/>
    <w:rsid w:val="004A10F0"/>
    <w:rsid w:val="004A25FA"/>
    <w:rsid w:val="004A319C"/>
    <w:rsid w:val="004A3339"/>
    <w:rsid w:val="004A449F"/>
    <w:rsid w:val="004A5920"/>
    <w:rsid w:val="004B1000"/>
    <w:rsid w:val="004B2679"/>
    <w:rsid w:val="004B2F37"/>
    <w:rsid w:val="004B389C"/>
    <w:rsid w:val="004B70F9"/>
    <w:rsid w:val="004C1B77"/>
    <w:rsid w:val="004C405B"/>
    <w:rsid w:val="004C438F"/>
    <w:rsid w:val="004C71E8"/>
    <w:rsid w:val="004D3DBC"/>
    <w:rsid w:val="004D77B5"/>
    <w:rsid w:val="004E0029"/>
    <w:rsid w:val="004E1777"/>
    <w:rsid w:val="004E2748"/>
    <w:rsid w:val="004E2C18"/>
    <w:rsid w:val="004E3A4F"/>
    <w:rsid w:val="004E5EAC"/>
    <w:rsid w:val="004E63CD"/>
    <w:rsid w:val="004E7FD5"/>
    <w:rsid w:val="004F0AC4"/>
    <w:rsid w:val="004F4A1D"/>
    <w:rsid w:val="004F7D8E"/>
    <w:rsid w:val="0050227C"/>
    <w:rsid w:val="00504991"/>
    <w:rsid w:val="005070AF"/>
    <w:rsid w:val="00510098"/>
    <w:rsid w:val="00515002"/>
    <w:rsid w:val="0051547E"/>
    <w:rsid w:val="0051652B"/>
    <w:rsid w:val="00517F6F"/>
    <w:rsid w:val="00517FAE"/>
    <w:rsid w:val="00520E39"/>
    <w:rsid w:val="005268F4"/>
    <w:rsid w:val="0052716D"/>
    <w:rsid w:val="005277F7"/>
    <w:rsid w:val="005324F2"/>
    <w:rsid w:val="005345D3"/>
    <w:rsid w:val="00534FCC"/>
    <w:rsid w:val="00535BDC"/>
    <w:rsid w:val="0053659C"/>
    <w:rsid w:val="0053742B"/>
    <w:rsid w:val="00540099"/>
    <w:rsid w:val="00540BDB"/>
    <w:rsid w:val="00541BF2"/>
    <w:rsid w:val="00542F0C"/>
    <w:rsid w:val="00544DB8"/>
    <w:rsid w:val="00545211"/>
    <w:rsid w:val="00546E4D"/>
    <w:rsid w:val="00552D21"/>
    <w:rsid w:val="00553D52"/>
    <w:rsid w:val="005541F0"/>
    <w:rsid w:val="00555EBB"/>
    <w:rsid w:val="00557F08"/>
    <w:rsid w:val="00557F8A"/>
    <w:rsid w:val="00560B8A"/>
    <w:rsid w:val="00574C06"/>
    <w:rsid w:val="00574F63"/>
    <w:rsid w:val="005759D0"/>
    <w:rsid w:val="00580218"/>
    <w:rsid w:val="00580542"/>
    <w:rsid w:val="00581EB8"/>
    <w:rsid w:val="0058364C"/>
    <w:rsid w:val="00584EB1"/>
    <w:rsid w:val="00585448"/>
    <w:rsid w:val="00587072"/>
    <w:rsid w:val="005936A6"/>
    <w:rsid w:val="00593F8C"/>
    <w:rsid w:val="005A4002"/>
    <w:rsid w:val="005A4FD2"/>
    <w:rsid w:val="005A52CD"/>
    <w:rsid w:val="005A5443"/>
    <w:rsid w:val="005A5656"/>
    <w:rsid w:val="005B63E7"/>
    <w:rsid w:val="005C0720"/>
    <w:rsid w:val="005C0C46"/>
    <w:rsid w:val="005C157F"/>
    <w:rsid w:val="005C207E"/>
    <w:rsid w:val="005C22BC"/>
    <w:rsid w:val="005C2412"/>
    <w:rsid w:val="005C6D8B"/>
    <w:rsid w:val="005C7786"/>
    <w:rsid w:val="005D4668"/>
    <w:rsid w:val="005D5290"/>
    <w:rsid w:val="005D5496"/>
    <w:rsid w:val="005D5AA0"/>
    <w:rsid w:val="005D6FCD"/>
    <w:rsid w:val="005D73C9"/>
    <w:rsid w:val="005D7B12"/>
    <w:rsid w:val="005E0CC9"/>
    <w:rsid w:val="005E26CC"/>
    <w:rsid w:val="005E2C79"/>
    <w:rsid w:val="005E2FD3"/>
    <w:rsid w:val="005E5024"/>
    <w:rsid w:val="005F214F"/>
    <w:rsid w:val="005F2B0E"/>
    <w:rsid w:val="005F47AA"/>
    <w:rsid w:val="005F5B45"/>
    <w:rsid w:val="005F607B"/>
    <w:rsid w:val="005F6755"/>
    <w:rsid w:val="005F6960"/>
    <w:rsid w:val="005F7A3F"/>
    <w:rsid w:val="00601E57"/>
    <w:rsid w:val="00601ED8"/>
    <w:rsid w:val="00604B4E"/>
    <w:rsid w:val="006060F2"/>
    <w:rsid w:val="00607352"/>
    <w:rsid w:val="00607491"/>
    <w:rsid w:val="0061062E"/>
    <w:rsid w:val="0061064F"/>
    <w:rsid w:val="0061069A"/>
    <w:rsid w:val="00614A62"/>
    <w:rsid w:val="006152CD"/>
    <w:rsid w:val="00616D3A"/>
    <w:rsid w:val="00623644"/>
    <w:rsid w:val="00625859"/>
    <w:rsid w:val="00630161"/>
    <w:rsid w:val="00631D4F"/>
    <w:rsid w:val="006356BA"/>
    <w:rsid w:val="00635FD8"/>
    <w:rsid w:val="006402C6"/>
    <w:rsid w:val="006409B2"/>
    <w:rsid w:val="0064141E"/>
    <w:rsid w:val="00641A4B"/>
    <w:rsid w:val="006444BB"/>
    <w:rsid w:val="006463F7"/>
    <w:rsid w:val="00646F77"/>
    <w:rsid w:val="00647661"/>
    <w:rsid w:val="00647BD5"/>
    <w:rsid w:val="0065030F"/>
    <w:rsid w:val="00650A30"/>
    <w:rsid w:val="00652378"/>
    <w:rsid w:val="006563B4"/>
    <w:rsid w:val="0066035E"/>
    <w:rsid w:val="00660387"/>
    <w:rsid w:val="00660DC9"/>
    <w:rsid w:val="00661594"/>
    <w:rsid w:val="00661CBE"/>
    <w:rsid w:val="0066201F"/>
    <w:rsid w:val="00663321"/>
    <w:rsid w:val="00664590"/>
    <w:rsid w:val="0066502A"/>
    <w:rsid w:val="00670431"/>
    <w:rsid w:val="006758A0"/>
    <w:rsid w:val="00677596"/>
    <w:rsid w:val="00680938"/>
    <w:rsid w:val="0068117E"/>
    <w:rsid w:val="00683146"/>
    <w:rsid w:val="00683CD8"/>
    <w:rsid w:val="006852DF"/>
    <w:rsid w:val="006863B1"/>
    <w:rsid w:val="006A0086"/>
    <w:rsid w:val="006A20A9"/>
    <w:rsid w:val="006A3CF9"/>
    <w:rsid w:val="006A6539"/>
    <w:rsid w:val="006B2BC1"/>
    <w:rsid w:val="006B7CF5"/>
    <w:rsid w:val="006C02A7"/>
    <w:rsid w:val="006C19C2"/>
    <w:rsid w:val="006C1C41"/>
    <w:rsid w:val="006C3856"/>
    <w:rsid w:val="006C3B25"/>
    <w:rsid w:val="006C4D07"/>
    <w:rsid w:val="006C5A1E"/>
    <w:rsid w:val="006C6DB7"/>
    <w:rsid w:val="006D2B8A"/>
    <w:rsid w:val="006D3645"/>
    <w:rsid w:val="006D400C"/>
    <w:rsid w:val="006D4599"/>
    <w:rsid w:val="006D4CD8"/>
    <w:rsid w:val="006D5784"/>
    <w:rsid w:val="006D77A2"/>
    <w:rsid w:val="006E048A"/>
    <w:rsid w:val="006E18BB"/>
    <w:rsid w:val="006E19DD"/>
    <w:rsid w:val="006E2996"/>
    <w:rsid w:val="006E335A"/>
    <w:rsid w:val="006E3561"/>
    <w:rsid w:val="006E37FC"/>
    <w:rsid w:val="006E78AD"/>
    <w:rsid w:val="006F1899"/>
    <w:rsid w:val="006F236E"/>
    <w:rsid w:val="006F3863"/>
    <w:rsid w:val="006F3A98"/>
    <w:rsid w:val="006F3FF5"/>
    <w:rsid w:val="006F499E"/>
    <w:rsid w:val="006F52DC"/>
    <w:rsid w:val="006F6858"/>
    <w:rsid w:val="006F753D"/>
    <w:rsid w:val="007003DA"/>
    <w:rsid w:val="00701251"/>
    <w:rsid w:val="00702AD4"/>
    <w:rsid w:val="00703F9C"/>
    <w:rsid w:val="00705366"/>
    <w:rsid w:val="007053BC"/>
    <w:rsid w:val="00710AE6"/>
    <w:rsid w:val="0071184F"/>
    <w:rsid w:val="00711AF0"/>
    <w:rsid w:val="00712B1D"/>
    <w:rsid w:val="00712F2A"/>
    <w:rsid w:val="007142BA"/>
    <w:rsid w:val="0071562B"/>
    <w:rsid w:val="007202E5"/>
    <w:rsid w:val="007259AE"/>
    <w:rsid w:val="00726870"/>
    <w:rsid w:val="00727B99"/>
    <w:rsid w:val="00731D59"/>
    <w:rsid w:val="00732BA8"/>
    <w:rsid w:val="007357FE"/>
    <w:rsid w:val="0073602D"/>
    <w:rsid w:val="00736C3C"/>
    <w:rsid w:val="0073765C"/>
    <w:rsid w:val="00740AF5"/>
    <w:rsid w:val="00741094"/>
    <w:rsid w:val="00742A39"/>
    <w:rsid w:val="00743B25"/>
    <w:rsid w:val="00743F45"/>
    <w:rsid w:val="007451AE"/>
    <w:rsid w:val="0074787D"/>
    <w:rsid w:val="00747988"/>
    <w:rsid w:val="00750760"/>
    <w:rsid w:val="00751559"/>
    <w:rsid w:val="007617F2"/>
    <w:rsid w:val="00762AD3"/>
    <w:rsid w:val="007630F4"/>
    <w:rsid w:val="007636E5"/>
    <w:rsid w:val="007669DE"/>
    <w:rsid w:val="00767E0B"/>
    <w:rsid w:val="00772726"/>
    <w:rsid w:val="007739F6"/>
    <w:rsid w:val="00781A93"/>
    <w:rsid w:val="00784867"/>
    <w:rsid w:val="007854C5"/>
    <w:rsid w:val="007860A3"/>
    <w:rsid w:val="0079109E"/>
    <w:rsid w:val="007914F7"/>
    <w:rsid w:val="007925A3"/>
    <w:rsid w:val="00792A08"/>
    <w:rsid w:val="00792F6A"/>
    <w:rsid w:val="00795E61"/>
    <w:rsid w:val="0079791B"/>
    <w:rsid w:val="007A28F2"/>
    <w:rsid w:val="007A31EB"/>
    <w:rsid w:val="007A35F9"/>
    <w:rsid w:val="007A399D"/>
    <w:rsid w:val="007B115C"/>
    <w:rsid w:val="007B14AA"/>
    <w:rsid w:val="007B1CAB"/>
    <w:rsid w:val="007B223F"/>
    <w:rsid w:val="007B34CB"/>
    <w:rsid w:val="007B3959"/>
    <w:rsid w:val="007B4480"/>
    <w:rsid w:val="007C2F3B"/>
    <w:rsid w:val="007C3746"/>
    <w:rsid w:val="007C3C12"/>
    <w:rsid w:val="007C5BC3"/>
    <w:rsid w:val="007C6A27"/>
    <w:rsid w:val="007D4C0C"/>
    <w:rsid w:val="007D6591"/>
    <w:rsid w:val="007D665A"/>
    <w:rsid w:val="007D6E0F"/>
    <w:rsid w:val="007D743E"/>
    <w:rsid w:val="007D7A0E"/>
    <w:rsid w:val="007E0151"/>
    <w:rsid w:val="007E025F"/>
    <w:rsid w:val="007E0CE9"/>
    <w:rsid w:val="007E4B42"/>
    <w:rsid w:val="007F1274"/>
    <w:rsid w:val="007F239B"/>
    <w:rsid w:val="007F3C59"/>
    <w:rsid w:val="007F4B45"/>
    <w:rsid w:val="007F6EA4"/>
    <w:rsid w:val="00803C61"/>
    <w:rsid w:val="008045D1"/>
    <w:rsid w:val="00805DB1"/>
    <w:rsid w:val="008068AB"/>
    <w:rsid w:val="008108BF"/>
    <w:rsid w:val="00811C16"/>
    <w:rsid w:val="0081223C"/>
    <w:rsid w:val="0081232E"/>
    <w:rsid w:val="00813C34"/>
    <w:rsid w:val="00815924"/>
    <w:rsid w:val="008170F3"/>
    <w:rsid w:val="00823EA8"/>
    <w:rsid w:val="008272A6"/>
    <w:rsid w:val="00831231"/>
    <w:rsid w:val="00831F4A"/>
    <w:rsid w:val="00832F26"/>
    <w:rsid w:val="00833C24"/>
    <w:rsid w:val="00834330"/>
    <w:rsid w:val="00834503"/>
    <w:rsid w:val="00835280"/>
    <w:rsid w:val="00836505"/>
    <w:rsid w:val="0083719D"/>
    <w:rsid w:val="00846493"/>
    <w:rsid w:val="00851139"/>
    <w:rsid w:val="00852D7E"/>
    <w:rsid w:val="008539E5"/>
    <w:rsid w:val="00854773"/>
    <w:rsid w:val="008611B0"/>
    <w:rsid w:val="00870F88"/>
    <w:rsid w:val="008719E8"/>
    <w:rsid w:val="0087210B"/>
    <w:rsid w:val="00872FB6"/>
    <w:rsid w:val="00873A37"/>
    <w:rsid w:val="00873C3C"/>
    <w:rsid w:val="00874A2A"/>
    <w:rsid w:val="00875AA4"/>
    <w:rsid w:val="008803CF"/>
    <w:rsid w:val="00882D3E"/>
    <w:rsid w:val="008836DC"/>
    <w:rsid w:val="0088372E"/>
    <w:rsid w:val="00883854"/>
    <w:rsid w:val="00884D53"/>
    <w:rsid w:val="00891A5A"/>
    <w:rsid w:val="008966C5"/>
    <w:rsid w:val="008A08F6"/>
    <w:rsid w:val="008A14B7"/>
    <w:rsid w:val="008A1FE7"/>
    <w:rsid w:val="008A2946"/>
    <w:rsid w:val="008A3C35"/>
    <w:rsid w:val="008A4171"/>
    <w:rsid w:val="008A5378"/>
    <w:rsid w:val="008A6D9C"/>
    <w:rsid w:val="008A7BDC"/>
    <w:rsid w:val="008B20D3"/>
    <w:rsid w:val="008B7F6A"/>
    <w:rsid w:val="008C1BFE"/>
    <w:rsid w:val="008C349A"/>
    <w:rsid w:val="008C67DD"/>
    <w:rsid w:val="008D0080"/>
    <w:rsid w:val="008D05A1"/>
    <w:rsid w:val="008D35F7"/>
    <w:rsid w:val="008D4CC8"/>
    <w:rsid w:val="008D4CDB"/>
    <w:rsid w:val="008D76BD"/>
    <w:rsid w:val="008D7E8A"/>
    <w:rsid w:val="008E185B"/>
    <w:rsid w:val="008E3681"/>
    <w:rsid w:val="008E47A7"/>
    <w:rsid w:val="008E61A4"/>
    <w:rsid w:val="008E6797"/>
    <w:rsid w:val="008F0302"/>
    <w:rsid w:val="008F15D7"/>
    <w:rsid w:val="008F1E06"/>
    <w:rsid w:val="008F722C"/>
    <w:rsid w:val="00900A65"/>
    <w:rsid w:val="009018D5"/>
    <w:rsid w:val="009023D6"/>
    <w:rsid w:val="00906836"/>
    <w:rsid w:val="009076F6"/>
    <w:rsid w:val="00910BA0"/>
    <w:rsid w:val="00916F99"/>
    <w:rsid w:val="00917A63"/>
    <w:rsid w:val="00917CC4"/>
    <w:rsid w:val="00917D83"/>
    <w:rsid w:val="009243ED"/>
    <w:rsid w:val="00925142"/>
    <w:rsid w:val="00927100"/>
    <w:rsid w:val="00927EEA"/>
    <w:rsid w:val="00932DFE"/>
    <w:rsid w:val="0093357B"/>
    <w:rsid w:val="009430E2"/>
    <w:rsid w:val="00944493"/>
    <w:rsid w:val="00945A24"/>
    <w:rsid w:val="00947E95"/>
    <w:rsid w:val="009517B8"/>
    <w:rsid w:val="00954EF5"/>
    <w:rsid w:val="00957252"/>
    <w:rsid w:val="009579A1"/>
    <w:rsid w:val="00957F1C"/>
    <w:rsid w:val="00960F96"/>
    <w:rsid w:val="009636E5"/>
    <w:rsid w:val="00965190"/>
    <w:rsid w:val="00966C78"/>
    <w:rsid w:val="009677F8"/>
    <w:rsid w:val="00970367"/>
    <w:rsid w:val="00971B01"/>
    <w:rsid w:val="0097243F"/>
    <w:rsid w:val="00972A75"/>
    <w:rsid w:val="0097313C"/>
    <w:rsid w:val="0097329D"/>
    <w:rsid w:val="00976218"/>
    <w:rsid w:val="00976B93"/>
    <w:rsid w:val="00977D0C"/>
    <w:rsid w:val="00981355"/>
    <w:rsid w:val="0098184F"/>
    <w:rsid w:val="00983B2B"/>
    <w:rsid w:val="00984C01"/>
    <w:rsid w:val="00987A98"/>
    <w:rsid w:val="0099189A"/>
    <w:rsid w:val="00991B8C"/>
    <w:rsid w:val="00996BBA"/>
    <w:rsid w:val="009A0856"/>
    <w:rsid w:val="009A543E"/>
    <w:rsid w:val="009B030D"/>
    <w:rsid w:val="009B09B3"/>
    <w:rsid w:val="009B162E"/>
    <w:rsid w:val="009B1D92"/>
    <w:rsid w:val="009B289C"/>
    <w:rsid w:val="009B6430"/>
    <w:rsid w:val="009B6520"/>
    <w:rsid w:val="009B743D"/>
    <w:rsid w:val="009C0C6E"/>
    <w:rsid w:val="009C13AA"/>
    <w:rsid w:val="009C26AA"/>
    <w:rsid w:val="009C28CC"/>
    <w:rsid w:val="009C5409"/>
    <w:rsid w:val="009C621A"/>
    <w:rsid w:val="009C6AB6"/>
    <w:rsid w:val="009C79CC"/>
    <w:rsid w:val="009D2798"/>
    <w:rsid w:val="009D2C70"/>
    <w:rsid w:val="009D4E72"/>
    <w:rsid w:val="009E113F"/>
    <w:rsid w:val="009E2875"/>
    <w:rsid w:val="009E2B06"/>
    <w:rsid w:val="009E3010"/>
    <w:rsid w:val="009E5E14"/>
    <w:rsid w:val="009E642C"/>
    <w:rsid w:val="009F06D0"/>
    <w:rsid w:val="009F3E3E"/>
    <w:rsid w:val="009F55A2"/>
    <w:rsid w:val="009F6173"/>
    <w:rsid w:val="009F6222"/>
    <w:rsid w:val="00A000DC"/>
    <w:rsid w:val="00A0255E"/>
    <w:rsid w:val="00A0481A"/>
    <w:rsid w:val="00A04886"/>
    <w:rsid w:val="00A07CAC"/>
    <w:rsid w:val="00A07FEC"/>
    <w:rsid w:val="00A103FB"/>
    <w:rsid w:val="00A108FD"/>
    <w:rsid w:val="00A10AC3"/>
    <w:rsid w:val="00A12307"/>
    <w:rsid w:val="00A132D0"/>
    <w:rsid w:val="00A153F8"/>
    <w:rsid w:val="00A17792"/>
    <w:rsid w:val="00A17EE3"/>
    <w:rsid w:val="00A21082"/>
    <w:rsid w:val="00A212AE"/>
    <w:rsid w:val="00A236C1"/>
    <w:rsid w:val="00A250C5"/>
    <w:rsid w:val="00A264E9"/>
    <w:rsid w:val="00A34779"/>
    <w:rsid w:val="00A349CB"/>
    <w:rsid w:val="00A34B82"/>
    <w:rsid w:val="00A34D78"/>
    <w:rsid w:val="00A3515F"/>
    <w:rsid w:val="00A351C3"/>
    <w:rsid w:val="00A46C2A"/>
    <w:rsid w:val="00A47F89"/>
    <w:rsid w:val="00A5286F"/>
    <w:rsid w:val="00A53881"/>
    <w:rsid w:val="00A54893"/>
    <w:rsid w:val="00A562D4"/>
    <w:rsid w:val="00A613EC"/>
    <w:rsid w:val="00A616F2"/>
    <w:rsid w:val="00A62BFC"/>
    <w:rsid w:val="00A62DBE"/>
    <w:rsid w:val="00A632DF"/>
    <w:rsid w:val="00A65683"/>
    <w:rsid w:val="00A716A6"/>
    <w:rsid w:val="00A7362F"/>
    <w:rsid w:val="00A73A71"/>
    <w:rsid w:val="00A73E77"/>
    <w:rsid w:val="00A74049"/>
    <w:rsid w:val="00A74E07"/>
    <w:rsid w:val="00A75A0E"/>
    <w:rsid w:val="00A80217"/>
    <w:rsid w:val="00A807C9"/>
    <w:rsid w:val="00A81243"/>
    <w:rsid w:val="00A83730"/>
    <w:rsid w:val="00A83F3E"/>
    <w:rsid w:val="00A8663D"/>
    <w:rsid w:val="00A866B6"/>
    <w:rsid w:val="00A87256"/>
    <w:rsid w:val="00A87AE9"/>
    <w:rsid w:val="00A913B5"/>
    <w:rsid w:val="00A928DD"/>
    <w:rsid w:val="00A935C5"/>
    <w:rsid w:val="00A9613D"/>
    <w:rsid w:val="00A965C9"/>
    <w:rsid w:val="00A968E9"/>
    <w:rsid w:val="00AA0999"/>
    <w:rsid w:val="00AA15D4"/>
    <w:rsid w:val="00AA19FB"/>
    <w:rsid w:val="00AA22F3"/>
    <w:rsid w:val="00AA2E33"/>
    <w:rsid w:val="00AA37F3"/>
    <w:rsid w:val="00AA4C1B"/>
    <w:rsid w:val="00AA7793"/>
    <w:rsid w:val="00AB0BC6"/>
    <w:rsid w:val="00AB0CA3"/>
    <w:rsid w:val="00AB27A5"/>
    <w:rsid w:val="00AB79AC"/>
    <w:rsid w:val="00AC01FD"/>
    <w:rsid w:val="00AC1982"/>
    <w:rsid w:val="00AC4313"/>
    <w:rsid w:val="00AC55AA"/>
    <w:rsid w:val="00AC6032"/>
    <w:rsid w:val="00AC68FE"/>
    <w:rsid w:val="00AC6A40"/>
    <w:rsid w:val="00AC75EC"/>
    <w:rsid w:val="00AD168A"/>
    <w:rsid w:val="00AD16C1"/>
    <w:rsid w:val="00AD29BE"/>
    <w:rsid w:val="00AD2F75"/>
    <w:rsid w:val="00AD328F"/>
    <w:rsid w:val="00AD3F9C"/>
    <w:rsid w:val="00AD4CC3"/>
    <w:rsid w:val="00AD5206"/>
    <w:rsid w:val="00AD5F37"/>
    <w:rsid w:val="00AD6C12"/>
    <w:rsid w:val="00AE1BA0"/>
    <w:rsid w:val="00AE543E"/>
    <w:rsid w:val="00AE7300"/>
    <w:rsid w:val="00AF3442"/>
    <w:rsid w:val="00AF3761"/>
    <w:rsid w:val="00AF4600"/>
    <w:rsid w:val="00AF4D39"/>
    <w:rsid w:val="00AF51F8"/>
    <w:rsid w:val="00AF608D"/>
    <w:rsid w:val="00AF679F"/>
    <w:rsid w:val="00B05A38"/>
    <w:rsid w:val="00B05EBB"/>
    <w:rsid w:val="00B1226C"/>
    <w:rsid w:val="00B164EE"/>
    <w:rsid w:val="00B16C0C"/>
    <w:rsid w:val="00B16F9C"/>
    <w:rsid w:val="00B17625"/>
    <w:rsid w:val="00B20CCB"/>
    <w:rsid w:val="00B20F50"/>
    <w:rsid w:val="00B21B1E"/>
    <w:rsid w:val="00B2256D"/>
    <w:rsid w:val="00B26927"/>
    <w:rsid w:val="00B305BB"/>
    <w:rsid w:val="00B316B9"/>
    <w:rsid w:val="00B33EB2"/>
    <w:rsid w:val="00B34712"/>
    <w:rsid w:val="00B367A1"/>
    <w:rsid w:val="00B3696E"/>
    <w:rsid w:val="00B41536"/>
    <w:rsid w:val="00B44E9F"/>
    <w:rsid w:val="00B45016"/>
    <w:rsid w:val="00B47357"/>
    <w:rsid w:val="00B5092C"/>
    <w:rsid w:val="00B52795"/>
    <w:rsid w:val="00B53C5A"/>
    <w:rsid w:val="00B5588E"/>
    <w:rsid w:val="00B60DEF"/>
    <w:rsid w:val="00B64138"/>
    <w:rsid w:val="00B661CD"/>
    <w:rsid w:val="00B66463"/>
    <w:rsid w:val="00B668F7"/>
    <w:rsid w:val="00B66CD2"/>
    <w:rsid w:val="00B67FCC"/>
    <w:rsid w:val="00B716F0"/>
    <w:rsid w:val="00B72EBF"/>
    <w:rsid w:val="00B74F67"/>
    <w:rsid w:val="00B75683"/>
    <w:rsid w:val="00B81509"/>
    <w:rsid w:val="00B848B0"/>
    <w:rsid w:val="00B86DFA"/>
    <w:rsid w:val="00B86EF3"/>
    <w:rsid w:val="00B870C4"/>
    <w:rsid w:val="00B90310"/>
    <w:rsid w:val="00B91FB7"/>
    <w:rsid w:val="00B93DBA"/>
    <w:rsid w:val="00B954DF"/>
    <w:rsid w:val="00B9589C"/>
    <w:rsid w:val="00B96B00"/>
    <w:rsid w:val="00B97076"/>
    <w:rsid w:val="00B97284"/>
    <w:rsid w:val="00BA3381"/>
    <w:rsid w:val="00BB110D"/>
    <w:rsid w:val="00BB198F"/>
    <w:rsid w:val="00BB1C14"/>
    <w:rsid w:val="00BB600F"/>
    <w:rsid w:val="00BB7899"/>
    <w:rsid w:val="00BC35C7"/>
    <w:rsid w:val="00BC3A24"/>
    <w:rsid w:val="00BC4719"/>
    <w:rsid w:val="00BC5054"/>
    <w:rsid w:val="00BC509D"/>
    <w:rsid w:val="00BC6D5B"/>
    <w:rsid w:val="00BC7110"/>
    <w:rsid w:val="00BD4DCF"/>
    <w:rsid w:val="00BD622E"/>
    <w:rsid w:val="00BE004A"/>
    <w:rsid w:val="00BE0515"/>
    <w:rsid w:val="00BE066E"/>
    <w:rsid w:val="00BE0DB2"/>
    <w:rsid w:val="00BE2549"/>
    <w:rsid w:val="00BE3507"/>
    <w:rsid w:val="00BE5075"/>
    <w:rsid w:val="00BE693D"/>
    <w:rsid w:val="00BE7F42"/>
    <w:rsid w:val="00BF3012"/>
    <w:rsid w:val="00BF39FE"/>
    <w:rsid w:val="00BF3A86"/>
    <w:rsid w:val="00BF42C1"/>
    <w:rsid w:val="00BF67AA"/>
    <w:rsid w:val="00BF697E"/>
    <w:rsid w:val="00BF6E3B"/>
    <w:rsid w:val="00BF6FDA"/>
    <w:rsid w:val="00C000D7"/>
    <w:rsid w:val="00C01472"/>
    <w:rsid w:val="00C018CD"/>
    <w:rsid w:val="00C01D4E"/>
    <w:rsid w:val="00C02779"/>
    <w:rsid w:val="00C02AB5"/>
    <w:rsid w:val="00C03433"/>
    <w:rsid w:val="00C04E7E"/>
    <w:rsid w:val="00C04F6B"/>
    <w:rsid w:val="00C101DB"/>
    <w:rsid w:val="00C10571"/>
    <w:rsid w:val="00C111D5"/>
    <w:rsid w:val="00C1546E"/>
    <w:rsid w:val="00C170BD"/>
    <w:rsid w:val="00C2036C"/>
    <w:rsid w:val="00C20FCC"/>
    <w:rsid w:val="00C24AB6"/>
    <w:rsid w:val="00C31B50"/>
    <w:rsid w:val="00C33AB3"/>
    <w:rsid w:val="00C369C9"/>
    <w:rsid w:val="00C37627"/>
    <w:rsid w:val="00C4150D"/>
    <w:rsid w:val="00C42151"/>
    <w:rsid w:val="00C423CC"/>
    <w:rsid w:val="00C4485A"/>
    <w:rsid w:val="00C45B45"/>
    <w:rsid w:val="00C4789B"/>
    <w:rsid w:val="00C506E1"/>
    <w:rsid w:val="00C50D9E"/>
    <w:rsid w:val="00C52465"/>
    <w:rsid w:val="00C5263F"/>
    <w:rsid w:val="00C5327F"/>
    <w:rsid w:val="00C55623"/>
    <w:rsid w:val="00C571C5"/>
    <w:rsid w:val="00C605B6"/>
    <w:rsid w:val="00C61EFC"/>
    <w:rsid w:val="00C64891"/>
    <w:rsid w:val="00C66F5E"/>
    <w:rsid w:val="00C730BD"/>
    <w:rsid w:val="00C73120"/>
    <w:rsid w:val="00C743CD"/>
    <w:rsid w:val="00C74E72"/>
    <w:rsid w:val="00C81C2B"/>
    <w:rsid w:val="00C94A22"/>
    <w:rsid w:val="00C95D88"/>
    <w:rsid w:val="00C95F74"/>
    <w:rsid w:val="00C960B0"/>
    <w:rsid w:val="00CA19BB"/>
    <w:rsid w:val="00CA1D55"/>
    <w:rsid w:val="00CA528F"/>
    <w:rsid w:val="00CA7398"/>
    <w:rsid w:val="00CA7564"/>
    <w:rsid w:val="00CA75FA"/>
    <w:rsid w:val="00CA7DD6"/>
    <w:rsid w:val="00CB027B"/>
    <w:rsid w:val="00CB0B88"/>
    <w:rsid w:val="00CB0E65"/>
    <w:rsid w:val="00CB1F4D"/>
    <w:rsid w:val="00CB1F8A"/>
    <w:rsid w:val="00CB3873"/>
    <w:rsid w:val="00CB632F"/>
    <w:rsid w:val="00CB71B0"/>
    <w:rsid w:val="00CB7392"/>
    <w:rsid w:val="00CC15F1"/>
    <w:rsid w:val="00CC1607"/>
    <w:rsid w:val="00CC1839"/>
    <w:rsid w:val="00CC69BF"/>
    <w:rsid w:val="00CC6CA9"/>
    <w:rsid w:val="00CC7A0C"/>
    <w:rsid w:val="00CC7C02"/>
    <w:rsid w:val="00CD3187"/>
    <w:rsid w:val="00CD5DF0"/>
    <w:rsid w:val="00CD770F"/>
    <w:rsid w:val="00CD7B3D"/>
    <w:rsid w:val="00CE04CF"/>
    <w:rsid w:val="00CE08F9"/>
    <w:rsid w:val="00CE09FA"/>
    <w:rsid w:val="00CE203F"/>
    <w:rsid w:val="00CF01DB"/>
    <w:rsid w:val="00CF0F1C"/>
    <w:rsid w:val="00CF6E52"/>
    <w:rsid w:val="00D00792"/>
    <w:rsid w:val="00D03A34"/>
    <w:rsid w:val="00D04ADE"/>
    <w:rsid w:val="00D04B88"/>
    <w:rsid w:val="00D113D7"/>
    <w:rsid w:val="00D1228D"/>
    <w:rsid w:val="00D21123"/>
    <w:rsid w:val="00D26BB1"/>
    <w:rsid w:val="00D279AE"/>
    <w:rsid w:val="00D27C98"/>
    <w:rsid w:val="00D301A5"/>
    <w:rsid w:val="00D34386"/>
    <w:rsid w:val="00D351DF"/>
    <w:rsid w:val="00D3718A"/>
    <w:rsid w:val="00D4492C"/>
    <w:rsid w:val="00D46199"/>
    <w:rsid w:val="00D463B0"/>
    <w:rsid w:val="00D469B0"/>
    <w:rsid w:val="00D4786D"/>
    <w:rsid w:val="00D5312A"/>
    <w:rsid w:val="00D54D68"/>
    <w:rsid w:val="00D558BD"/>
    <w:rsid w:val="00D562B4"/>
    <w:rsid w:val="00D568DC"/>
    <w:rsid w:val="00D5777F"/>
    <w:rsid w:val="00D61718"/>
    <w:rsid w:val="00D62C1B"/>
    <w:rsid w:val="00D63600"/>
    <w:rsid w:val="00D65A4F"/>
    <w:rsid w:val="00D70DAC"/>
    <w:rsid w:val="00D71790"/>
    <w:rsid w:val="00D72671"/>
    <w:rsid w:val="00D7279C"/>
    <w:rsid w:val="00D7289B"/>
    <w:rsid w:val="00D75039"/>
    <w:rsid w:val="00D750C3"/>
    <w:rsid w:val="00D7742A"/>
    <w:rsid w:val="00D77EFF"/>
    <w:rsid w:val="00D81417"/>
    <w:rsid w:val="00D82452"/>
    <w:rsid w:val="00D852BF"/>
    <w:rsid w:val="00D8549F"/>
    <w:rsid w:val="00D8739E"/>
    <w:rsid w:val="00D87B34"/>
    <w:rsid w:val="00D9081D"/>
    <w:rsid w:val="00D91778"/>
    <w:rsid w:val="00D9203C"/>
    <w:rsid w:val="00D93BF4"/>
    <w:rsid w:val="00D962F8"/>
    <w:rsid w:val="00D97CFE"/>
    <w:rsid w:val="00DA1631"/>
    <w:rsid w:val="00DA548D"/>
    <w:rsid w:val="00DA63B3"/>
    <w:rsid w:val="00DB2C37"/>
    <w:rsid w:val="00DB53CE"/>
    <w:rsid w:val="00DB5CC1"/>
    <w:rsid w:val="00DB6B44"/>
    <w:rsid w:val="00DB6F1C"/>
    <w:rsid w:val="00DB7131"/>
    <w:rsid w:val="00DC0EAF"/>
    <w:rsid w:val="00DC238C"/>
    <w:rsid w:val="00DC6266"/>
    <w:rsid w:val="00DD124D"/>
    <w:rsid w:val="00DD554B"/>
    <w:rsid w:val="00DD5F67"/>
    <w:rsid w:val="00DD75D0"/>
    <w:rsid w:val="00DE0FB8"/>
    <w:rsid w:val="00DE1210"/>
    <w:rsid w:val="00DE2B23"/>
    <w:rsid w:val="00DE64D4"/>
    <w:rsid w:val="00DF0766"/>
    <w:rsid w:val="00E01A6D"/>
    <w:rsid w:val="00E031CA"/>
    <w:rsid w:val="00E03D9E"/>
    <w:rsid w:val="00E074C7"/>
    <w:rsid w:val="00E10704"/>
    <w:rsid w:val="00E11325"/>
    <w:rsid w:val="00E148D3"/>
    <w:rsid w:val="00E17F40"/>
    <w:rsid w:val="00E25480"/>
    <w:rsid w:val="00E25775"/>
    <w:rsid w:val="00E305EC"/>
    <w:rsid w:val="00E312BF"/>
    <w:rsid w:val="00E32C8F"/>
    <w:rsid w:val="00E36306"/>
    <w:rsid w:val="00E41283"/>
    <w:rsid w:val="00E43626"/>
    <w:rsid w:val="00E44199"/>
    <w:rsid w:val="00E47C30"/>
    <w:rsid w:val="00E5081C"/>
    <w:rsid w:val="00E51F86"/>
    <w:rsid w:val="00E5375E"/>
    <w:rsid w:val="00E632BC"/>
    <w:rsid w:val="00E6456F"/>
    <w:rsid w:val="00E64CD9"/>
    <w:rsid w:val="00E71963"/>
    <w:rsid w:val="00E7315D"/>
    <w:rsid w:val="00E7427B"/>
    <w:rsid w:val="00E764F9"/>
    <w:rsid w:val="00E80883"/>
    <w:rsid w:val="00E838F7"/>
    <w:rsid w:val="00E83B65"/>
    <w:rsid w:val="00E8585F"/>
    <w:rsid w:val="00E926D7"/>
    <w:rsid w:val="00E92BE2"/>
    <w:rsid w:val="00E93B54"/>
    <w:rsid w:val="00E95EEB"/>
    <w:rsid w:val="00EA034C"/>
    <w:rsid w:val="00EA357B"/>
    <w:rsid w:val="00EB053A"/>
    <w:rsid w:val="00EB12DA"/>
    <w:rsid w:val="00EB3651"/>
    <w:rsid w:val="00EB529F"/>
    <w:rsid w:val="00EC048D"/>
    <w:rsid w:val="00EC279B"/>
    <w:rsid w:val="00EC5630"/>
    <w:rsid w:val="00EC5B2D"/>
    <w:rsid w:val="00EC5C7E"/>
    <w:rsid w:val="00ED1094"/>
    <w:rsid w:val="00ED19A9"/>
    <w:rsid w:val="00ED2380"/>
    <w:rsid w:val="00ED26FD"/>
    <w:rsid w:val="00ED2918"/>
    <w:rsid w:val="00ED43C7"/>
    <w:rsid w:val="00ED4B85"/>
    <w:rsid w:val="00ED50FD"/>
    <w:rsid w:val="00ED5524"/>
    <w:rsid w:val="00ED66B6"/>
    <w:rsid w:val="00ED77FC"/>
    <w:rsid w:val="00EE4183"/>
    <w:rsid w:val="00EE4D14"/>
    <w:rsid w:val="00EE4D1D"/>
    <w:rsid w:val="00EF51C1"/>
    <w:rsid w:val="00F0109E"/>
    <w:rsid w:val="00F012D2"/>
    <w:rsid w:val="00F01F95"/>
    <w:rsid w:val="00F02731"/>
    <w:rsid w:val="00F04004"/>
    <w:rsid w:val="00F10734"/>
    <w:rsid w:val="00F11504"/>
    <w:rsid w:val="00F12C7C"/>
    <w:rsid w:val="00F14F7D"/>
    <w:rsid w:val="00F21F4A"/>
    <w:rsid w:val="00F233D3"/>
    <w:rsid w:val="00F24374"/>
    <w:rsid w:val="00F26C64"/>
    <w:rsid w:val="00F27D0C"/>
    <w:rsid w:val="00F320D3"/>
    <w:rsid w:val="00F35B2A"/>
    <w:rsid w:val="00F42ADD"/>
    <w:rsid w:val="00F4360C"/>
    <w:rsid w:val="00F44DE8"/>
    <w:rsid w:val="00F462D2"/>
    <w:rsid w:val="00F47BC2"/>
    <w:rsid w:val="00F51204"/>
    <w:rsid w:val="00F52164"/>
    <w:rsid w:val="00F5297A"/>
    <w:rsid w:val="00F54D35"/>
    <w:rsid w:val="00F565D6"/>
    <w:rsid w:val="00F6165D"/>
    <w:rsid w:val="00F61CF8"/>
    <w:rsid w:val="00F64F61"/>
    <w:rsid w:val="00F6631A"/>
    <w:rsid w:val="00F7063A"/>
    <w:rsid w:val="00F71008"/>
    <w:rsid w:val="00F72D4B"/>
    <w:rsid w:val="00F72E3F"/>
    <w:rsid w:val="00F747C0"/>
    <w:rsid w:val="00F77172"/>
    <w:rsid w:val="00F777AC"/>
    <w:rsid w:val="00F77DCA"/>
    <w:rsid w:val="00F822BC"/>
    <w:rsid w:val="00F83B19"/>
    <w:rsid w:val="00F90A5F"/>
    <w:rsid w:val="00F914C6"/>
    <w:rsid w:val="00F91A45"/>
    <w:rsid w:val="00F938AB"/>
    <w:rsid w:val="00F9459A"/>
    <w:rsid w:val="00F94BB4"/>
    <w:rsid w:val="00F95391"/>
    <w:rsid w:val="00FA0B7E"/>
    <w:rsid w:val="00FA3370"/>
    <w:rsid w:val="00FA34B8"/>
    <w:rsid w:val="00FA5F87"/>
    <w:rsid w:val="00FB01CF"/>
    <w:rsid w:val="00FB13B7"/>
    <w:rsid w:val="00FB18D4"/>
    <w:rsid w:val="00FB457F"/>
    <w:rsid w:val="00FB51FF"/>
    <w:rsid w:val="00FB5A91"/>
    <w:rsid w:val="00FB75B1"/>
    <w:rsid w:val="00FC01B3"/>
    <w:rsid w:val="00FC0874"/>
    <w:rsid w:val="00FC251A"/>
    <w:rsid w:val="00FC4B1D"/>
    <w:rsid w:val="00FC7BB1"/>
    <w:rsid w:val="00FD0D82"/>
    <w:rsid w:val="00FD5365"/>
    <w:rsid w:val="00FD5976"/>
    <w:rsid w:val="00FD5C37"/>
    <w:rsid w:val="00FD6CC6"/>
    <w:rsid w:val="00FD6E43"/>
    <w:rsid w:val="00FD744E"/>
    <w:rsid w:val="00FE179E"/>
    <w:rsid w:val="00FE214E"/>
    <w:rsid w:val="00FF2819"/>
    <w:rsid w:val="00FF291A"/>
    <w:rsid w:val="00FF2AC6"/>
    <w:rsid w:val="00FF40C6"/>
    <w:rsid w:val="00FF47DD"/>
    <w:rsid w:val="00FF4B5C"/>
    <w:rsid w:val="4792E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7093A"/>
  <w15:docId w15:val="{CE109C93-05B6-411A-B3CF-10EE283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1D"/>
    <w:pPr>
      <w:spacing w:before="120" w:after="80"/>
    </w:pPr>
    <w:rPr>
      <w:rFonts w:ascii="Arial" w:hAnsi="Arial" w:cs="Arial"/>
      <w:sz w:val="20"/>
      <w:szCs w:val="20"/>
      <w:lang w:eastAsia="en-GB"/>
    </w:rPr>
  </w:style>
  <w:style w:type="paragraph" w:styleId="Heading1">
    <w:name w:val="heading 1"/>
    <w:basedOn w:val="Normal"/>
    <w:next w:val="Normal"/>
    <w:link w:val="Heading1Char"/>
    <w:uiPriority w:val="99"/>
    <w:qFormat/>
    <w:rsid w:val="00EE4D1D"/>
    <w:pPr>
      <w:keepNext/>
      <w:outlineLvl w:val="0"/>
    </w:pPr>
    <w:rPr>
      <w:b/>
      <w:bCs/>
      <w:kern w:val="32"/>
      <w:sz w:val="32"/>
      <w:szCs w:val="32"/>
    </w:rPr>
  </w:style>
  <w:style w:type="paragraph" w:styleId="Heading2">
    <w:name w:val="heading 2"/>
    <w:basedOn w:val="Normal"/>
    <w:next w:val="Normal"/>
    <w:link w:val="Heading2Char"/>
    <w:uiPriority w:val="99"/>
    <w:qFormat/>
    <w:rsid w:val="00EE4D1D"/>
    <w:pPr>
      <w:keepNext/>
      <w:spacing w:before="240"/>
      <w:outlineLvl w:val="1"/>
    </w:pPr>
    <w:rPr>
      <w:b/>
      <w:bCs/>
      <w:color w:val="800000"/>
    </w:rPr>
  </w:style>
  <w:style w:type="paragraph" w:styleId="Heading3">
    <w:name w:val="heading 3"/>
    <w:basedOn w:val="Normal"/>
    <w:next w:val="Normal"/>
    <w:link w:val="Heading3Char"/>
    <w:semiHidden/>
    <w:unhideWhenUsed/>
    <w:qFormat/>
    <w:locked/>
    <w:rsid w:val="00C41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qFormat/>
    <w:rsid w:val="00493512"/>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7E8A"/>
    <w:rPr>
      <w:rFonts w:ascii="Cambria" w:hAnsi="Cambria" w:cs="Cambria"/>
      <w:b/>
      <w:bCs/>
      <w:kern w:val="32"/>
      <w:sz w:val="32"/>
      <w:szCs w:val="32"/>
      <w:lang w:val="en-GB" w:eastAsia="en-GB"/>
    </w:rPr>
  </w:style>
  <w:style w:type="character" w:customStyle="1" w:styleId="Heading2Char">
    <w:name w:val="Heading 2 Char"/>
    <w:basedOn w:val="DefaultParagraphFont"/>
    <w:link w:val="Heading2"/>
    <w:uiPriority w:val="99"/>
    <w:semiHidden/>
    <w:locked/>
    <w:rsid w:val="008D7E8A"/>
    <w:rPr>
      <w:rFonts w:ascii="Cambria" w:hAnsi="Cambria" w:cs="Cambria"/>
      <w:b/>
      <w:bCs/>
      <w:i/>
      <w:iCs/>
      <w:sz w:val="28"/>
      <w:szCs w:val="28"/>
      <w:lang w:val="en-GB" w:eastAsia="en-GB"/>
    </w:rPr>
  </w:style>
  <w:style w:type="character" w:customStyle="1" w:styleId="Heading4Char">
    <w:name w:val="Heading 4 Char"/>
    <w:basedOn w:val="DefaultParagraphFont"/>
    <w:link w:val="Heading4"/>
    <w:uiPriority w:val="99"/>
    <w:semiHidden/>
    <w:locked/>
    <w:rsid w:val="00493512"/>
    <w:rPr>
      <w:rFonts w:ascii="Calibri" w:hAnsi="Calibri" w:cs="Calibri"/>
      <w:b/>
      <w:bCs/>
      <w:sz w:val="28"/>
      <w:szCs w:val="28"/>
      <w:lang w:val="en-GB" w:eastAsia="en-GB"/>
    </w:rPr>
  </w:style>
  <w:style w:type="paragraph" w:styleId="NormalWeb">
    <w:name w:val="Normal (Web)"/>
    <w:basedOn w:val="Normal"/>
    <w:uiPriority w:val="99"/>
    <w:rsid w:val="00EE4D1D"/>
    <w:pPr>
      <w:spacing w:before="0" w:after="157"/>
    </w:pPr>
    <w:rPr>
      <w:sz w:val="24"/>
      <w:szCs w:val="24"/>
      <w:lang w:val="de-DE" w:eastAsia="de-DE"/>
    </w:rPr>
  </w:style>
  <w:style w:type="paragraph" w:customStyle="1" w:styleId="InsertTranslationhereChar">
    <w:name w:val="Insert Translation here Char"/>
    <w:basedOn w:val="Normal"/>
    <w:link w:val="InsertTranslationhereCharChar"/>
    <w:uiPriority w:val="99"/>
    <w:rsid w:val="00EE4D1D"/>
    <w:rPr>
      <w:i/>
      <w:iCs/>
    </w:rPr>
  </w:style>
  <w:style w:type="paragraph" w:customStyle="1" w:styleId="Char">
    <w:name w:val="Char"/>
    <w:basedOn w:val="Normal"/>
    <w:uiPriority w:val="99"/>
    <w:rsid w:val="00EE4D1D"/>
    <w:pPr>
      <w:spacing w:before="0" w:after="160" w:line="240" w:lineRule="exact"/>
    </w:pPr>
    <w:rPr>
      <w:rFonts w:ascii="Verdana" w:hAnsi="Verdana" w:cs="Verdana"/>
      <w:lang w:eastAsia="en-US"/>
    </w:rPr>
  </w:style>
  <w:style w:type="character" w:customStyle="1" w:styleId="InsertTranslationhereCharChar">
    <w:name w:val="Insert Translation here Char Char"/>
    <w:basedOn w:val="DefaultParagraphFont"/>
    <w:link w:val="InsertTranslationhereChar"/>
    <w:uiPriority w:val="99"/>
    <w:locked/>
    <w:rsid w:val="00EE4D1D"/>
    <w:rPr>
      <w:rFonts w:ascii="Arial" w:hAnsi="Arial" w:cs="Arial"/>
      <w:i/>
      <w:iCs/>
      <w:sz w:val="22"/>
      <w:szCs w:val="22"/>
      <w:lang w:val="en-GB" w:eastAsia="en-GB"/>
    </w:rPr>
  </w:style>
  <w:style w:type="paragraph" w:styleId="Header">
    <w:name w:val="header"/>
    <w:basedOn w:val="Normal"/>
    <w:link w:val="HeaderChar"/>
    <w:uiPriority w:val="99"/>
    <w:rsid w:val="00CC69BF"/>
    <w:pPr>
      <w:tabs>
        <w:tab w:val="center" w:pos="4320"/>
        <w:tab w:val="right" w:pos="8640"/>
      </w:tabs>
    </w:pPr>
  </w:style>
  <w:style w:type="character" w:customStyle="1" w:styleId="HeaderChar">
    <w:name w:val="Header Char"/>
    <w:basedOn w:val="DefaultParagraphFont"/>
    <w:link w:val="Header"/>
    <w:uiPriority w:val="99"/>
    <w:locked/>
    <w:rsid w:val="008D7E8A"/>
    <w:rPr>
      <w:rFonts w:ascii="Arial" w:hAnsi="Arial" w:cs="Arial"/>
      <w:sz w:val="20"/>
      <w:szCs w:val="20"/>
      <w:lang w:val="en-GB" w:eastAsia="en-GB"/>
    </w:rPr>
  </w:style>
  <w:style w:type="paragraph" w:styleId="Footer">
    <w:name w:val="footer"/>
    <w:basedOn w:val="Normal"/>
    <w:link w:val="FooterChar"/>
    <w:uiPriority w:val="99"/>
    <w:rsid w:val="00CC69BF"/>
    <w:pPr>
      <w:tabs>
        <w:tab w:val="center" w:pos="4320"/>
        <w:tab w:val="right" w:pos="8640"/>
      </w:tabs>
    </w:pPr>
  </w:style>
  <w:style w:type="character" w:customStyle="1" w:styleId="FooterChar">
    <w:name w:val="Footer Char"/>
    <w:basedOn w:val="DefaultParagraphFont"/>
    <w:link w:val="Footer"/>
    <w:uiPriority w:val="99"/>
    <w:semiHidden/>
    <w:locked/>
    <w:rsid w:val="008D7E8A"/>
    <w:rPr>
      <w:rFonts w:ascii="Arial" w:hAnsi="Arial" w:cs="Arial"/>
      <w:sz w:val="20"/>
      <w:szCs w:val="20"/>
      <w:lang w:val="en-GB" w:eastAsia="en-GB"/>
    </w:rPr>
  </w:style>
  <w:style w:type="character" w:styleId="PageNumber">
    <w:name w:val="page number"/>
    <w:basedOn w:val="DefaultParagraphFont"/>
    <w:uiPriority w:val="99"/>
    <w:rsid w:val="00CC69BF"/>
    <w:rPr>
      <w:rFonts w:cs="Times New Roman"/>
    </w:rPr>
  </w:style>
  <w:style w:type="character" w:styleId="Hyperlink">
    <w:name w:val="Hyperlink"/>
    <w:basedOn w:val="DefaultParagraphFont"/>
    <w:uiPriority w:val="99"/>
    <w:rsid w:val="00705366"/>
    <w:rPr>
      <w:rFonts w:cs="Times New Roman"/>
      <w:color w:val="0000FF"/>
      <w:u w:val="single"/>
    </w:rPr>
  </w:style>
  <w:style w:type="paragraph" w:customStyle="1" w:styleId="Char1">
    <w:name w:val="Char1"/>
    <w:basedOn w:val="Normal"/>
    <w:uiPriority w:val="99"/>
    <w:rsid w:val="00A81243"/>
    <w:pPr>
      <w:spacing w:before="0" w:after="160" w:line="240" w:lineRule="exact"/>
    </w:pPr>
    <w:rPr>
      <w:rFonts w:ascii="Verdana" w:hAnsi="Verdana" w:cs="Verdana"/>
      <w:lang w:eastAsia="en-US"/>
    </w:rPr>
  </w:style>
  <w:style w:type="paragraph" w:styleId="BalloonText">
    <w:name w:val="Balloon Text"/>
    <w:basedOn w:val="Normal"/>
    <w:link w:val="BalloonTextChar"/>
    <w:uiPriority w:val="99"/>
    <w:semiHidden/>
    <w:rsid w:val="00062C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62C78"/>
    <w:rPr>
      <w:rFonts w:ascii="Tahoma" w:hAnsi="Tahoma" w:cs="Tahoma"/>
      <w:sz w:val="16"/>
      <w:szCs w:val="16"/>
      <w:lang w:val="en-GB" w:eastAsia="en-GB"/>
    </w:rPr>
  </w:style>
  <w:style w:type="character" w:styleId="CommentReference">
    <w:name w:val="annotation reference"/>
    <w:basedOn w:val="DefaultParagraphFont"/>
    <w:uiPriority w:val="99"/>
    <w:rsid w:val="00DC0EAF"/>
    <w:rPr>
      <w:rFonts w:cs="Times New Roman"/>
      <w:sz w:val="16"/>
      <w:szCs w:val="16"/>
    </w:rPr>
  </w:style>
  <w:style w:type="paragraph" w:styleId="CommentText">
    <w:name w:val="annotation text"/>
    <w:basedOn w:val="Normal"/>
    <w:link w:val="CommentTextChar"/>
    <w:uiPriority w:val="99"/>
    <w:rsid w:val="00DC0EAF"/>
  </w:style>
  <w:style w:type="character" w:customStyle="1" w:styleId="CommentTextChar">
    <w:name w:val="Comment Text Char"/>
    <w:basedOn w:val="DefaultParagraphFont"/>
    <w:link w:val="CommentText"/>
    <w:uiPriority w:val="99"/>
    <w:locked/>
    <w:rsid w:val="00DC0EAF"/>
    <w:rPr>
      <w:rFonts w:ascii="Arial" w:hAnsi="Arial" w:cs="Arial"/>
      <w:lang w:val="en-GB" w:eastAsia="en-GB"/>
    </w:rPr>
  </w:style>
  <w:style w:type="paragraph" w:styleId="CommentSubject">
    <w:name w:val="annotation subject"/>
    <w:basedOn w:val="CommentText"/>
    <w:next w:val="CommentText"/>
    <w:link w:val="CommentSubjectChar"/>
    <w:uiPriority w:val="99"/>
    <w:semiHidden/>
    <w:rsid w:val="00DC0EAF"/>
    <w:rPr>
      <w:b/>
      <w:bCs/>
    </w:rPr>
  </w:style>
  <w:style w:type="character" w:customStyle="1" w:styleId="CommentSubjectChar">
    <w:name w:val="Comment Subject Char"/>
    <w:basedOn w:val="CommentTextChar"/>
    <w:link w:val="CommentSubject"/>
    <w:uiPriority w:val="99"/>
    <w:locked/>
    <w:rsid w:val="00DC0EAF"/>
    <w:rPr>
      <w:rFonts w:ascii="Arial" w:hAnsi="Arial" w:cs="Arial"/>
      <w:b/>
      <w:bCs/>
      <w:lang w:val="en-GB" w:eastAsia="en-GB"/>
    </w:rPr>
  </w:style>
  <w:style w:type="paragraph" w:styleId="ListParagraph">
    <w:name w:val="List Paragraph"/>
    <w:basedOn w:val="Normal"/>
    <w:uiPriority w:val="34"/>
    <w:qFormat/>
    <w:rsid w:val="00601ED8"/>
    <w:pPr>
      <w:ind w:left="720"/>
      <w:contextualSpacing/>
    </w:pPr>
  </w:style>
  <w:style w:type="table" w:styleId="TableGrid">
    <w:name w:val="Table Grid"/>
    <w:basedOn w:val="TableNormal"/>
    <w:locked/>
    <w:rsid w:val="007202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4773"/>
    <w:pPr>
      <w:autoSpaceDE w:val="0"/>
      <w:autoSpaceDN w:val="0"/>
      <w:adjustRightInd w:val="0"/>
    </w:pPr>
    <w:rPr>
      <w:rFonts w:ascii="Arial" w:hAnsi="Arial" w:cs="Arial"/>
      <w:color w:val="000000"/>
      <w:sz w:val="24"/>
      <w:szCs w:val="24"/>
    </w:rPr>
  </w:style>
  <w:style w:type="paragraph" w:customStyle="1" w:styleId="paragraphtitle">
    <w:name w:val="paragraphtitle"/>
    <w:basedOn w:val="Normal"/>
    <w:rsid w:val="00AA4C1B"/>
    <w:pPr>
      <w:spacing w:before="100" w:beforeAutospacing="1" w:after="100" w:afterAutospacing="1"/>
    </w:pPr>
    <w:rPr>
      <w:rFonts w:ascii="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2129AB"/>
    <w:rPr>
      <w:color w:val="800080" w:themeColor="followedHyperlink"/>
      <w:u w:val="single"/>
    </w:rPr>
  </w:style>
  <w:style w:type="paragraph" w:customStyle="1" w:styleId="BodyCopy">
    <w:name w:val="Body Copy"/>
    <w:basedOn w:val="Normal"/>
    <w:qFormat/>
    <w:rsid w:val="000009D6"/>
    <w:pPr>
      <w:widowControl w:val="0"/>
      <w:autoSpaceDE w:val="0"/>
      <w:autoSpaceDN w:val="0"/>
      <w:adjustRightInd w:val="0"/>
      <w:spacing w:before="0" w:after="0"/>
    </w:pPr>
    <w:rPr>
      <w:rFonts w:eastAsia="Cambria" w:cs="Times New Roman"/>
      <w:noProof/>
      <w:color w:val="262626"/>
      <w:szCs w:val="24"/>
      <w:lang w:eastAsia="en-US"/>
    </w:rPr>
  </w:style>
  <w:style w:type="paragraph" w:styleId="DocumentMap">
    <w:name w:val="Document Map"/>
    <w:basedOn w:val="Normal"/>
    <w:link w:val="DocumentMapChar"/>
    <w:uiPriority w:val="99"/>
    <w:semiHidden/>
    <w:unhideWhenUsed/>
    <w:rsid w:val="0051009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098"/>
    <w:rPr>
      <w:rFonts w:ascii="Tahoma" w:hAnsi="Tahoma" w:cs="Tahoma"/>
      <w:sz w:val="16"/>
      <w:szCs w:val="16"/>
      <w:lang w:eastAsia="en-GB"/>
    </w:rPr>
  </w:style>
  <w:style w:type="paragraph" w:styleId="Title">
    <w:name w:val="Title"/>
    <w:basedOn w:val="Normal"/>
    <w:next w:val="Normal"/>
    <w:link w:val="TitleChar"/>
    <w:qFormat/>
    <w:locked/>
    <w:rsid w:val="00AC60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6032"/>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UnresolvedMention1">
    <w:name w:val="Unresolved Mention1"/>
    <w:basedOn w:val="DefaultParagraphFont"/>
    <w:uiPriority w:val="99"/>
    <w:semiHidden/>
    <w:unhideWhenUsed/>
    <w:rsid w:val="005345D3"/>
    <w:rPr>
      <w:color w:val="808080"/>
      <w:shd w:val="clear" w:color="auto" w:fill="E6E6E6"/>
    </w:rPr>
  </w:style>
  <w:style w:type="character" w:styleId="Strong">
    <w:name w:val="Strong"/>
    <w:basedOn w:val="DefaultParagraphFont"/>
    <w:uiPriority w:val="22"/>
    <w:qFormat/>
    <w:locked/>
    <w:rsid w:val="00A108FD"/>
    <w:rPr>
      <w:b/>
      <w:bCs/>
    </w:rPr>
  </w:style>
  <w:style w:type="character" w:styleId="UnresolvedMention">
    <w:name w:val="Unresolved Mention"/>
    <w:basedOn w:val="DefaultParagraphFont"/>
    <w:uiPriority w:val="99"/>
    <w:semiHidden/>
    <w:unhideWhenUsed/>
    <w:rsid w:val="000224E6"/>
    <w:rPr>
      <w:color w:val="808080"/>
      <w:shd w:val="clear" w:color="auto" w:fill="E6E6E6"/>
    </w:rPr>
  </w:style>
  <w:style w:type="character" w:customStyle="1" w:styleId="Heading3Char">
    <w:name w:val="Heading 3 Char"/>
    <w:basedOn w:val="DefaultParagraphFont"/>
    <w:link w:val="Heading3"/>
    <w:semiHidden/>
    <w:rsid w:val="00C4150D"/>
    <w:rPr>
      <w:rFonts w:asciiTheme="majorHAnsi" w:eastAsiaTheme="majorEastAsia" w:hAnsiTheme="majorHAnsi" w:cstheme="majorBidi"/>
      <w:color w:val="243F60" w:themeColor="accent1" w:themeShade="7F"/>
      <w:sz w:val="24"/>
      <w:szCs w:val="24"/>
      <w:lang w:eastAsia="en-GB"/>
    </w:rPr>
  </w:style>
  <w:style w:type="paragraph" w:customStyle="1" w:styleId="Caption1">
    <w:name w:val="Caption1"/>
    <w:basedOn w:val="Normal"/>
    <w:rsid w:val="00DA63B3"/>
    <w:pPr>
      <w:spacing w:before="100" w:beforeAutospacing="1" w:after="100" w:afterAutospacing="1"/>
    </w:pPr>
    <w:rPr>
      <w:rFonts w:ascii="Times New Roman" w:hAnsi="Times New Roman" w:cs="Times New Roman"/>
      <w:sz w:val="24"/>
      <w:szCs w:val="24"/>
      <w:lang w:eastAsia="en-US"/>
    </w:rPr>
  </w:style>
  <w:style w:type="character" w:styleId="Emphasis">
    <w:name w:val="Emphasis"/>
    <w:basedOn w:val="DefaultParagraphFont"/>
    <w:uiPriority w:val="20"/>
    <w:qFormat/>
    <w:locked/>
    <w:rsid w:val="00DA63B3"/>
    <w:rPr>
      <w:i/>
      <w:iCs/>
    </w:rPr>
  </w:style>
  <w:style w:type="paragraph" w:customStyle="1" w:styleId="para-right">
    <w:name w:val="para-right"/>
    <w:basedOn w:val="Normal"/>
    <w:rsid w:val="00702AD4"/>
    <w:pPr>
      <w:spacing w:before="100" w:beforeAutospacing="1" w:after="100" w:afterAutospacing="1"/>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123">
      <w:bodyDiv w:val="1"/>
      <w:marLeft w:val="0"/>
      <w:marRight w:val="0"/>
      <w:marTop w:val="0"/>
      <w:marBottom w:val="0"/>
      <w:divBdr>
        <w:top w:val="none" w:sz="0" w:space="0" w:color="auto"/>
        <w:left w:val="none" w:sz="0" w:space="0" w:color="auto"/>
        <w:bottom w:val="none" w:sz="0" w:space="0" w:color="auto"/>
        <w:right w:val="none" w:sz="0" w:space="0" w:color="auto"/>
      </w:divBdr>
      <w:divsChild>
        <w:div w:id="247159878">
          <w:marLeft w:val="0"/>
          <w:marRight w:val="0"/>
          <w:marTop w:val="0"/>
          <w:marBottom w:val="0"/>
          <w:divBdr>
            <w:top w:val="none" w:sz="0" w:space="0" w:color="auto"/>
            <w:left w:val="none" w:sz="0" w:space="0" w:color="auto"/>
            <w:bottom w:val="none" w:sz="0" w:space="0" w:color="auto"/>
            <w:right w:val="none" w:sz="0" w:space="0" w:color="auto"/>
          </w:divBdr>
          <w:divsChild>
            <w:div w:id="119344463">
              <w:marLeft w:val="0"/>
              <w:marRight w:val="0"/>
              <w:marTop w:val="0"/>
              <w:marBottom w:val="0"/>
              <w:divBdr>
                <w:top w:val="none" w:sz="0" w:space="0" w:color="auto"/>
                <w:left w:val="none" w:sz="0" w:space="0" w:color="auto"/>
                <w:bottom w:val="none" w:sz="0" w:space="0" w:color="auto"/>
                <w:right w:val="none" w:sz="0" w:space="0" w:color="auto"/>
              </w:divBdr>
              <w:divsChild>
                <w:div w:id="878317496">
                  <w:marLeft w:val="0"/>
                  <w:marRight w:val="0"/>
                  <w:marTop w:val="0"/>
                  <w:marBottom w:val="0"/>
                  <w:divBdr>
                    <w:top w:val="none" w:sz="0" w:space="0" w:color="auto"/>
                    <w:left w:val="none" w:sz="0" w:space="0" w:color="auto"/>
                    <w:bottom w:val="none" w:sz="0" w:space="0" w:color="auto"/>
                    <w:right w:val="none" w:sz="0" w:space="0" w:color="auto"/>
                  </w:divBdr>
                  <w:divsChild>
                    <w:div w:id="1232428910">
                      <w:marLeft w:val="0"/>
                      <w:marRight w:val="0"/>
                      <w:marTop w:val="0"/>
                      <w:marBottom w:val="0"/>
                      <w:divBdr>
                        <w:top w:val="none" w:sz="0" w:space="0" w:color="auto"/>
                        <w:left w:val="none" w:sz="0" w:space="0" w:color="auto"/>
                        <w:bottom w:val="none" w:sz="0" w:space="0" w:color="auto"/>
                        <w:right w:val="none" w:sz="0" w:space="0" w:color="auto"/>
                      </w:divBdr>
                      <w:divsChild>
                        <w:div w:id="1879387841">
                          <w:marLeft w:val="0"/>
                          <w:marRight w:val="0"/>
                          <w:marTop w:val="0"/>
                          <w:marBottom w:val="0"/>
                          <w:divBdr>
                            <w:top w:val="none" w:sz="0" w:space="0" w:color="auto"/>
                            <w:left w:val="none" w:sz="0" w:space="0" w:color="auto"/>
                            <w:bottom w:val="none" w:sz="0" w:space="0" w:color="auto"/>
                            <w:right w:val="none" w:sz="0" w:space="0" w:color="auto"/>
                          </w:divBdr>
                          <w:divsChild>
                            <w:div w:id="140313430">
                              <w:marLeft w:val="-225"/>
                              <w:marRight w:val="-225"/>
                              <w:marTop w:val="0"/>
                              <w:marBottom w:val="0"/>
                              <w:divBdr>
                                <w:top w:val="none" w:sz="0" w:space="0" w:color="auto"/>
                                <w:left w:val="none" w:sz="0" w:space="0" w:color="auto"/>
                                <w:bottom w:val="none" w:sz="0" w:space="0" w:color="auto"/>
                                <w:right w:val="none" w:sz="0" w:space="0" w:color="auto"/>
                              </w:divBdr>
                              <w:divsChild>
                                <w:div w:id="361053295">
                                  <w:marLeft w:val="0"/>
                                  <w:marRight w:val="0"/>
                                  <w:marTop w:val="0"/>
                                  <w:marBottom w:val="0"/>
                                  <w:divBdr>
                                    <w:top w:val="none" w:sz="0" w:space="0" w:color="auto"/>
                                    <w:left w:val="none" w:sz="0" w:space="0" w:color="auto"/>
                                    <w:bottom w:val="none" w:sz="0" w:space="0" w:color="auto"/>
                                    <w:right w:val="none" w:sz="0" w:space="0" w:color="auto"/>
                                  </w:divBdr>
                                  <w:divsChild>
                                    <w:div w:id="1428695740">
                                      <w:marLeft w:val="-225"/>
                                      <w:marRight w:val="-225"/>
                                      <w:marTop w:val="0"/>
                                      <w:marBottom w:val="0"/>
                                      <w:divBdr>
                                        <w:top w:val="none" w:sz="0" w:space="0" w:color="auto"/>
                                        <w:left w:val="none" w:sz="0" w:space="0" w:color="auto"/>
                                        <w:bottom w:val="none" w:sz="0" w:space="0" w:color="auto"/>
                                        <w:right w:val="none" w:sz="0" w:space="0" w:color="auto"/>
                                      </w:divBdr>
                                      <w:divsChild>
                                        <w:div w:id="1506019758">
                                          <w:marLeft w:val="0"/>
                                          <w:marRight w:val="0"/>
                                          <w:marTop w:val="0"/>
                                          <w:marBottom w:val="0"/>
                                          <w:divBdr>
                                            <w:top w:val="none" w:sz="0" w:space="0" w:color="auto"/>
                                            <w:left w:val="none" w:sz="0" w:space="0" w:color="auto"/>
                                            <w:bottom w:val="none" w:sz="0" w:space="0" w:color="auto"/>
                                            <w:right w:val="none" w:sz="0" w:space="0" w:color="auto"/>
                                          </w:divBdr>
                                          <w:divsChild>
                                            <w:div w:id="2136634595">
                                              <w:marLeft w:val="0"/>
                                              <w:marRight w:val="0"/>
                                              <w:marTop w:val="0"/>
                                              <w:marBottom w:val="0"/>
                                              <w:divBdr>
                                                <w:top w:val="none" w:sz="0" w:space="0" w:color="auto"/>
                                                <w:left w:val="none" w:sz="0" w:space="0" w:color="auto"/>
                                                <w:bottom w:val="none" w:sz="0" w:space="0" w:color="auto"/>
                                                <w:right w:val="none" w:sz="0" w:space="0" w:color="auto"/>
                                              </w:divBdr>
                                              <w:divsChild>
                                                <w:div w:id="1755588030">
                                                  <w:marLeft w:val="0"/>
                                                  <w:marRight w:val="0"/>
                                                  <w:marTop w:val="0"/>
                                                  <w:marBottom w:val="0"/>
                                                  <w:divBdr>
                                                    <w:top w:val="none" w:sz="0" w:space="0" w:color="auto"/>
                                                    <w:left w:val="none" w:sz="0" w:space="0" w:color="auto"/>
                                                    <w:bottom w:val="none" w:sz="0" w:space="0" w:color="auto"/>
                                                    <w:right w:val="none" w:sz="0" w:space="0" w:color="auto"/>
                                                  </w:divBdr>
                                                  <w:divsChild>
                                                    <w:div w:id="1859460524">
                                                      <w:marLeft w:val="0"/>
                                                      <w:marRight w:val="0"/>
                                                      <w:marTop w:val="0"/>
                                                      <w:marBottom w:val="0"/>
                                                      <w:divBdr>
                                                        <w:top w:val="none" w:sz="0" w:space="0" w:color="auto"/>
                                                        <w:left w:val="none" w:sz="0" w:space="0" w:color="auto"/>
                                                        <w:bottom w:val="none" w:sz="0" w:space="0" w:color="auto"/>
                                                        <w:right w:val="none" w:sz="0" w:space="0" w:color="auto"/>
                                                      </w:divBdr>
                                                      <w:divsChild>
                                                        <w:div w:id="1563516997">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91123592">
      <w:bodyDiv w:val="1"/>
      <w:marLeft w:val="0"/>
      <w:marRight w:val="0"/>
      <w:marTop w:val="0"/>
      <w:marBottom w:val="0"/>
      <w:divBdr>
        <w:top w:val="none" w:sz="0" w:space="0" w:color="auto"/>
        <w:left w:val="none" w:sz="0" w:space="0" w:color="auto"/>
        <w:bottom w:val="none" w:sz="0" w:space="0" w:color="auto"/>
        <w:right w:val="none" w:sz="0" w:space="0" w:color="auto"/>
      </w:divBdr>
    </w:div>
    <w:div w:id="257911993">
      <w:bodyDiv w:val="1"/>
      <w:marLeft w:val="0"/>
      <w:marRight w:val="0"/>
      <w:marTop w:val="0"/>
      <w:marBottom w:val="0"/>
      <w:divBdr>
        <w:top w:val="none" w:sz="0" w:space="0" w:color="auto"/>
        <w:left w:val="none" w:sz="0" w:space="0" w:color="auto"/>
        <w:bottom w:val="none" w:sz="0" w:space="0" w:color="auto"/>
        <w:right w:val="none" w:sz="0" w:space="0" w:color="auto"/>
      </w:divBdr>
    </w:div>
    <w:div w:id="335235652">
      <w:bodyDiv w:val="1"/>
      <w:marLeft w:val="0"/>
      <w:marRight w:val="0"/>
      <w:marTop w:val="0"/>
      <w:marBottom w:val="0"/>
      <w:divBdr>
        <w:top w:val="none" w:sz="0" w:space="0" w:color="auto"/>
        <w:left w:val="none" w:sz="0" w:space="0" w:color="auto"/>
        <w:bottom w:val="none" w:sz="0" w:space="0" w:color="auto"/>
        <w:right w:val="none" w:sz="0" w:space="0" w:color="auto"/>
      </w:divBdr>
    </w:div>
    <w:div w:id="343023861">
      <w:bodyDiv w:val="1"/>
      <w:marLeft w:val="0"/>
      <w:marRight w:val="0"/>
      <w:marTop w:val="0"/>
      <w:marBottom w:val="0"/>
      <w:divBdr>
        <w:top w:val="none" w:sz="0" w:space="0" w:color="auto"/>
        <w:left w:val="none" w:sz="0" w:space="0" w:color="auto"/>
        <w:bottom w:val="none" w:sz="0" w:space="0" w:color="auto"/>
        <w:right w:val="none" w:sz="0" w:space="0" w:color="auto"/>
      </w:divBdr>
      <w:divsChild>
        <w:div w:id="954949182">
          <w:marLeft w:val="0"/>
          <w:marRight w:val="0"/>
          <w:marTop w:val="0"/>
          <w:marBottom w:val="0"/>
          <w:divBdr>
            <w:top w:val="none" w:sz="0" w:space="0" w:color="auto"/>
            <w:left w:val="none" w:sz="0" w:space="0" w:color="auto"/>
            <w:bottom w:val="none" w:sz="0" w:space="0" w:color="auto"/>
            <w:right w:val="none" w:sz="0" w:space="0" w:color="auto"/>
          </w:divBdr>
          <w:divsChild>
            <w:div w:id="1800761026">
              <w:marLeft w:val="0"/>
              <w:marRight w:val="0"/>
              <w:marTop w:val="0"/>
              <w:marBottom w:val="0"/>
              <w:divBdr>
                <w:top w:val="none" w:sz="0" w:space="0" w:color="auto"/>
                <w:left w:val="none" w:sz="0" w:space="0" w:color="auto"/>
                <w:bottom w:val="none" w:sz="0" w:space="0" w:color="auto"/>
                <w:right w:val="none" w:sz="0" w:space="0" w:color="auto"/>
              </w:divBdr>
              <w:divsChild>
                <w:div w:id="1050878744">
                  <w:marLeft w:val="0"/>
                  <w:marRight w:val="0"/>
                  <w:marTop w:val="0"/>
                  <w:marBottom w:val="0"/>
                  <w:divBdr>
                    <w:top w:val="none" w:sz="0" w:space="0" w:color="auto"/>
                    <w:left w:val="none" w:sz="0" w:space="0" w:color="auto"/>
                    <w:bottom w:val="none" w:sz="0" w:space="0" w:color="auto"/>
                    <w:right w:val="none" w:sz="0" w:space="0" w:color="auto"/>
                  </w:divBdr>
                  <w:divsChild>
                    <w:div w:id="776026137">
                      <w:marLeft w:val="0"/>
                      <w:marRight w:val="0"/>
                      <w:marTop w:val="0"/>
                      <w:marBottom w:val="0"/>
                      <w:divBdr>
                        <w:top w:val="none" w:sz="0" w:space="0" w:color="auto"/>
                        <w:left w:val="none" w:sz="0" w:space="0" w:color="auto"/>
                        <w:bottom w:val="none" w:sz="0" w:space="0" w:color="auto"/>
                        <w:right w:val="none" w:sz="0" w:space="0" w:color="auto"/>
                      </w:divBdr>
                      <w:divsChild>
                        <w:div w:id="1978610826">
                          <w:marLeft w:val="0"/>
                          <w:marRight w:val="0"/>
                          <w:marTop w:val="0"/>
                          <w:marBottom w:val="0"/>
                          <w:divBdr>
                            <w:top w:val="none" w:sz="0" w:space="0" w:color="auto"/>
                            <w:left w:val="none" w:sz="0" w:space="0" w:color="auto"/>
                            <w:bottom w:val="none" w:sz="0" w:space="0" w:color="auto"/>
                            <w:right w:val="none" w:sz="0" w:space="0" w:color="auto"/>
                          </w:divBdr>
                          <w:divsChild>
                            <w:div w:id="1859927711">
                              <w:marLeft w:val="-225"/>
                              <w:marRight w:val="-225"/>
                              <w:marTop w:val="0"/>
                              <w:marBottom w:val="0"/>
                              <w:divBdr>
                                <w:top w:val="none" w:sz="0" w:space="0" w:color="auto"/>
                                <w:left w:val="none" w:sz="0" w:space="0" w:color="auto"/>
                                <w:bottom w:val="none" w:sz="0" w:space="0" w:color="auto"/>
                                <w:right w:val="none" w:sz="0" w:space="0" w:color="auto"/>
                              </w:divBdr>
                              <w:divsChild>
                                <w:div w:id="2069646791">
                                  <w:marLeft w:val="0"/>
                                  <w:marRight w:val="0"/>
                                  <w:marTop w:val="0"/>
                                  <w:marBottom w:val="0"/>
                                  <w:divBdr>
                                    <w:top w:val="none" w:sz="0" w:space="0" w:color="auto"/>
                                    <w:left w:val="none" w:sz="0" w:space="0" w:color="auto"/>
                                    <w:bottom w:val="none" w:sz="0" w:space="0" w:color="auto"/>
                                    <w:right w:val="none" w:sz="0" w:space="0" w:color="auto"/>
                                  </w:divBdr>
                                  <w:divsChild>
                                    <w:div w:id="750198983">
                                      <w:marLeft w:val="-225"/>
                                      <w:marRight w:val="-225"/>
                                      <w:marTop w:val="0"/>
                                      <w:marBottom w:val="0"/>
                                      <w:divBdr>
                                        <w:top w:val="none" w:sz="0" w:space="0" w:color="auto"/>
                                        <w:left w:val="none" w:sz="0" w:space="0" w:color="auto"/>
                                        <w:bottom w:val="none" w:sz="0" w:space="0" w:color="auto"/>
                                        <w:right w:val="none" w:sz="0" w:space="0" w:color="auto"/>
                                      </w:divBdr>
                                      <w:divsChild>
                                        <w:div w:id="2089231110">
                                          <w:marLeft w:val="0"/>
                                          <w:marRight w:val="0"/>
                                          <w:marTop w:val="0"/>
                                          <w:marBottom w:val="0"/>
                                          <w:divBdr>
                                            <w:top w:val="none" w:sz="0" w:space="0" w:color="auto"/>
                                            <w:left w:val="none" w:sz="0" w:space="0" w:color="auto"/>
                                            <w:bottom w:val="none" w:sz="0" w:space="0" w:color="auto"/>
                                            <w:right w:val="none" w:sz="0" w:space="0" w:color="auto"/>
                                          </w:divBdr>
                                          <w:divsChild>
                                            <w:div w:id="1871599749">
                                              <w:marLeft w:val="0"/>
                                              <w:marRight w:val="0"/>
                                              <w:marTop w:val="0"/>
                                              <w:marBottom w:val="0"/>
                                              <w:divBdr>
                                                <w:top w:val="none" w:sz="0" w:space="0" w:color="auto"/>
                                                <w:left w:val="none" w:sz="0" w:space="0" w:color="auto"/>
                                                <w:bottom w:val="none" w:sz="0" w:space="0" w:color="auto"/>
                                                <w:right w:val="none" w:sz="0" w:space="0" w:color="auto"/>
                                              </w:divBdr>
                                              <w:divsChild>
                                                <w:div w:id="100494917">
                                                  <w:marLeft w:val="0"/>
                                                  <w:marRight w:val="0"/>
                                                  <w:marTop w:val="0"/>
                                                  <w:marBottom w:val="0"/>
                                                  <w:divBdr>
                                                    <w:top w:val="none" w:sz="0" w:space="0" w:color="auto"/>
                                                    <w:left w:val="none" w:sz="0" w:space="0" w:color="auto"/>
                                                    <w:bottom w:val="none" w:sz="0" w:space="0" w:color="auto"/>
                                                    <w:right w:val="none" w:sz="0" w:space="0" w:color="auto"/>
                                                  </w:divBdr>
                                                  <w:divsChild>
                                                    <w:div w:id="1585869372">
                                                      <w:marLeft w:val="0"/>
                                                      <w:marRight w:val="0"/>
                                                      <w:marTop w:val="0"/>
                                                      <w:marBottom w:val="0"/>
                                                      <w:divBdr>
                                                        <w:top w:val="none" w:sz="0" w:space="0" w:color="auto"/>
                                                        <w:left w:val="none" w:sz="0" w:space="0" w:color="auto"/>
                                                        <w:bottom w:val="none" w:sz="0" w:space="0" w:color="auto"/>
                                                        <w:right w:val="none" w:sz="0" w:space="0" w:color="auto"/>
                                                      </w:divBdr>
                                                      <w:divsChild>
                                                        <w:div w:id="200174005">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374424594">
      <w:bodyDiv w:val="1"/>
      <w:marLeft w:val="0"/>
      <w:marRight w:val="0"/>
      <w:marTop w:val="0"/>
      <w:marBottom w:val="0"/>
      <w:divBdr>
        <w:top w:val="none" w:sz="0" w:space="0" w:color="auto"/>
        <w:left w:val="none" w:sz="0" w:space="0" w:color="auto"/>
        <w:bottom w:val="none" w:sz="0" w:space="0" w:color="auto"/>
        <w:right w:val="none" w:sz="0" w:space="0" w:color="auto"/>
      </w:divBdr>
    </w:div>
    <w:div w:id="377627909">
      <w:bodyDiv w:val="1"/>
      <w:marLeft w:val="0"/>
      <w:marRight w:val="0"/>
      <w:marTop w:val="0"/>
      <w:marBottom w:val="0"/>
      <w:divBdr>
        <w:top w:val="none" w:sz="0" w:space="0" w:color="auto"/>
        <w:left w:val="none" w:sz="0" w:space="0" w:color="auto"/>
        <w:bottom w:val="none" w:sz="0" w:space="0" w:color="auto"/>
        <w:right w:val="none" w:sz="0" w:space="0" w:color="auto"/>
      </w:divBdr>
    </w:div>
    <w:div w:id="380247848">
      <w:bodyDiv w:val="1"/>
      <w:marLeft w:val="0"/>
      <w:marRight w:val="0"/>
      <w:marTop w:val="0"/>
      <w:marBottom w:val="0"/>
      <w:divBdr>
        <w:top w:val="none" w:sz="0" w:space="0" w:color="auto"/>
        <w:left w:val="none" w:sz="0" w:space="0" w:color="auto"/>
        <w:bottom w:val="none" w:sz="0" w:space="0" w:color="auto"/>
        <w:right w:val="none" w:sz="0" w:space="0" w:color="auto"/>
      </w:divBdr>
    </w:div>
    <w:div w:id="492988621">
      <w:bodyDiv w:val="1"/>
      <w:marLeft w:val="0"/>
      <w:marRight w:val="0"/>
      <w:marTop w:val="0"/>
      <w:marBottom w:val="0"/>
      <w:divBdr>
        <w:top w:val="none" w:sz="0" w:space="0" w:color="auto"/>
        <w:left w:val="none" w:sz="0" w:space="0" w:color="auto"/>
        <w:bottom w:val="none" w:sz="0" w:space="0" w:color="auto"/>
        <w:right w:val="none" w:sz="0" w:space="0" w:color="auto"/>
      </w:divBdr>
    </w:div>
    <w:div w:id="527331221">
      <w:bodyDiv w:val="1"/>
      <w:marLeft w:val="0"/>
      <w:marRight w:val="0"/>
      <w:marTop w:val="0"/>
      <w:marBottom w:val="0"/>
      <w:divBdr>
        <w:top w:val="none" w:sz="0" w:space="0" w:color="auto"/>
        <w:left w:val="none" w:sz="0" w:space="0" w:color="auto"/>
        <w:bottom w:val="none" w:sz="0" w:space="0" w:color="auto"/>
        <w:right w:val="none" w:sz="0" w:space="0" w:color="auto"/>
      </w:divBdr>
    </w:div>
    <w:div w:id="555236986">
      <w:bodyDiv w:val="1"/>
      <w:marLeft w:val="0"/>
      <w:marRight w:val="0"/>
      <w:marTop w:val="0"/>
      <w:marBottom w:val="0"/>
      <w:divBdr>
        <w:top w:val="none" w:sz="0" w:space="0" w:color="auto"/>
        <w:left w:val="none" w:sz="0" w:space="0" w:color="auto"/>
        <w:bottom w:val="none" w:sz="0" w:space="0" w:color="auto"/>
        <w:right w:val="none" w:sz="0" w:space="0" w:color="auto"/>
      </w:divBdr>
    </w:div>
    <w:div w:id="595872210">
      <w:bodyDiv w:val="1"/>
      <w:marLeft w:val="0"/>
      <w:marRight w:val="0"/>
      <w:marTop w:val="0"/>
      <w:marBottom w:val="0"/>
      <w:divBdr>
        <w:top w:val="none" w:sz="0" w:space="0" w:color="auto"/>
        <w:left w:val="none" w:sz="0" w:space="0" w:color="auto"/>
        <w:bottom w:val="none" w:sz="0" w:space="0" w:color="auto"/>
        <w:right w:val="none" w:sz="0" w:space="0" w:color="auto"/>
      </w:divBdr>
      <w:divsChild>
        <w:div w:id="124086057">
          <w:marLeft w:val="0"/>
          <w:marRight w:val="0"/>
          <w:marTop w:val="0"/>
          <w:marBottom w:val="0"/>
          <w:divBdr>
            <w:top w:val="none" w:sz="0" w:space="0" w:color="auto"/>
            <w:left w:val="none" w:sz="0" w:space="0" w:color="auto"/>
            <w:bottom w:val="none" w:sz="0" w:space="0" w:color="auto"/>
            <w:right w:val="none" w:sz="0" w:space="0" w:color="auto"/>
          </w:divBdr>
          <w:divsChild>
            <w:div w:id="1947611313">
              <w:marLeft w:val="0"/>
              <w:marRight w:val="0"/>
              <w:marTop w:val="0"/>
              <w:marBottom w:val="0"/>
              <w:divBdr>
                <w:top w:val="none" w:sz="0" w:space="0" w:color="auto"/>
                <w:left w:val="none" w:sz="0" w:space="0" w:color="auto"/>
                <w:bottom w:val="none" w:sz="0" w:space="0" w:color="auto"/>
                <w:right w:val="none" w:sz="0" w:space="0" w:color="auto"/>
              </w:divBdr>
              <w:divsChild>
                <w:div w:id="630790762">
                  <w:marLeft w:val="0"/>
                  <w:marRight w:val="0"/>
                  <w:marTop w:val="0"/>
                  <w:marBottom w:val="0"/>
                  <w:divBdr>
                    <w:top w:val="none" w:sz="0" w:space="0" w:color="auto"/>
                    <w:left w:val="none" w:sz="0" w:space="0" w:color="auto"/>
                    <w:bottom w:val="none" w:sz="0" w:space="0" w:color="auto"/>
                    <w:right w:val="none" w:sz="0" w:space="0" w:color="auto"/>
                  </w:divBdr>
                  <w:divsChild>
                    <w:div w:id="1524901882">
                      <w:marLeft w:val="0"/>
                      <w:marRight w:val="0"/>
                      <w:marTop w:val="0"/>
                      <w:marBottom w:val="0"/>
                      <w:divBdr>
                        <w:top w:val="none" w:sz="0" w:space="0" w:color="auto"/>
                        <w:left w:val="none" w:sz="0" w:space="0" w:color="auto"/>
                        <w:bottom w:val="none" w:sz="0" w:space="0" w:color="auto"/>
                        <w:right w:val="none" w:sz="0" w:space="0" w:color="auto"/>
                      </w:divBdr>
                      <w:divsChild>
                        <w:div w:id="858393073">
                          <w:marLeft w:val="0"/>
                          <w:marRight w:val="0"/>
                          <w:marTop w:val="0"/>
                          <w:marBottom w:val="0"/>
                          <w:divBdr>
                            <w:top w:val="none" w:sz="0" w:space="0" w:color="auto"/>
                            <w:left w:val="none" w:sz="0" w:space="0" w:color="auto"/>
                            <w:bottom w:val="none" w:sz="0" w:space="0" w:color="auto"/>
                            <w:right w:val="none" w:sz="0" w:space="0" w:color="auto"/>
                          </w:divBdr>
                          <w:divsChild>
                            <w:div w:id="2074960173">
                              <w:marLeft w:val="-225"/>
                              <w:marRight w:val="-225"/>
                              <w:marTop w:val="0"/>
                              <w:marBottom w:val="0"/>
                              <w:divBdr>
                                <w:top w:val="none" w:sz="0" w:space="0" w:color="auto"/>
                                <w:left w:val="none" w:sz="0" w:space="0" w:color="auto"/>
                                <w:bottom w:val="none" w:sz="0" w:space="0" w:color="auto"/>
                                <w:right w:val="none" w:sz="0" w:space="0" w:color="auto"/>
                              </w:divBdr>
                              <w:divsChild>
                                <w:div w:id="1849441868">
                                  <w:marLeft w:val="0"/>
                                  <w:marRight w:val="0"/>
                                  <w:marTop w:val="0"/>
                                  <w:marBottom w:val="0"/>
                                  <w:divBdr>
                                    <w:top w:val="none" w:sz="0" w:space="0" w:color="auto"/>
                                    <w:left w:val="none" w:sz="0" w:space="0" w:color="auto"/>
                                    <w:bottom w:val="none" w:sz="0" w:space="0" w:color="auto"/>
                                    <w:right w:val="none" w:sz="0" w:space="0" w:color="auto"/>
                                  </w:divBdr>
                                  <w:divsChild>
                                    <w:div w:id="1012099816">
                                      <w:marLeft w:val="0"/>
                                      <w:marRight w:val="0"/>
                                      <w:marTop w:val="0"/>
                                      <w:marBottom w:val="0"/>
                                      <w:divBdr>
                                        <w:top w:val="none" w:sz="0" w:space="0" w:color="auto"/>
                                        <w:left w:val="none" w:sz="0" w:space="0" w:color="auto"/>
                                        <w:bottom w:val="none" w:sz="0" w:space="0" w:color="auto"/>
                                        <w:right w:val="none" w:sz="0" w:space="0" w:color="auto"/>
                                      </w:divBdr>
                                      <w:divsChild>
                                        <w:div w:id="4354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8118">
      <w:bodyDiv w:val="1"/>
      <w:marLeft w:val="0"/>
      <w:marRight w:val="0"/>
      <w:marTop w:val="0"/>
      <w:marBottom w:val="0"/>
      <w:divBdr>
        <w:top w:val="none" w:sz="0" w:space="0" w:color="auto"/>
        <w:left w:val="none" w:sz="0" w:space="0" w:color="auto"/>
        <w:bottom w:val="none" w:sz="0" w:space="0" w:color="auto"/>
        <w:right w:val="none" w:sz="0" w:space="0" w:color="auto"/>
      </w:divBdr>
    </w:div>
    <w:div w:id="618491180">
      <w:bodyDiv w:val="1"/>
      <w:marLeft w:val="0"/>
      <w:marRight w:val="0"/>
      <w:marTop w:val="0"/>
      <w:marBottom w:val="0"/>
      <w:divBdr>
        <w:top w:val="none" w:sz="0" w:space="0" w:color="auto"/>
        <w:left w:val="none" w:sz="0" w:space="0" w:color="auto"/>
        <w:bottom w:val="none" w:sz="0" w:space="0" w:color="auto"/>
        <w:right w:val="none" w:sz="0" w:space="0" w:color="auto"/>
      </w:divBdr>
    </w:div>
    <w:div w:id="649213388">
      <w:bodyDiv w:val="1"/>
      <w:marLeft w:val="0"/>
      <w:marRight w:val="0"/>
      <w:marTop w:val="0"/>
      <w:marBottom w:val="0"/>
      <w:divBdr>
        <w:top w:val="none" w:sz="0" w:space="0" w:color="auto"/>
        <w:left w:val="none" w:sz="0" w:space="0" w:color="auto"/>
        <w:bottom w:val="none" w:sz="0" w:space="0" w:color="auto"/>
        <w:right w:val="none" w:sz="0" w:space="0" w:color="auto"/>
      </w:divBdr>
      <w:divsChild>
        <w:div w:id="987512063">
          <w:marLeft w:val="0"/>
          <w:marRight w:val="0"/>
          <w:marTop w:val="0"/>
          <w:marBottom w:val="0"/>
          <w:divBdr>
            <w:top w:val="none" w:sz="0" w:space="0" w:color="auto"/>
            <w:left w:val="none" w:sz="0" w:space="0" w:color="auto"/>
            <w:bottom w:val="none" w:sz="0" w:space="0" w:color="auto"/>
            <w:right w:val="none" w:sz="0" w:space="0" w:color="auto"/>
          </w:divBdr>
          <w:divsChild>
            <w:div w:id="1293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196">
      <w:bodyDiv w:val="1"/>
      <w:marLeft w:val="0"/>
      <w:marRight w:val="0"/>
      <w:marTop w:val="0"/>
      <w:marBottom w:val="0"/>
      <w:divBdr>
        <w:top w:val="none" w:sz="0" w:space="0" w:color="auto"/>
        <w:left w:val="none" w:sz="0" w:space="0" w:color="auto"/>
        <w:bottom w:val="none" w:sz="0" w:space="0" w:color="auto"/>
        <w:right w:val="none" w:sz="0" w:space="0" w:color="auto"/>
      </w:divBdr>
    </w:div>
    <w:div w:id="847258986">
      <w:bodyDiv w:val="1"/>
      <w:marLeft w:val="0"/>
      <w:marRight w:val="0"/>
      <w:marTop w:val="0"/>
      <w:marBottom w:val="0"/>
      <w:divBdr>
        <w:top w:val="none" w:sz="0" w:space="0" w:color="auto"/>
        <w:left w:val="none" w:sz="0" w:space="0" w:color="auto"/>
        <w:bottom w:val="none" w:sz="0" w:space="0" w:color="auto"/>
        <w:right w:val="none" w:sz="0" w:space="0" w:color="auto"/>
      </w:divBdr>
      <w:divsChild>
        <w:div w:id="1691637220">
          <w:marLeft w:val="0"/>
          <w:marRight w:val="0"/>
          <w:marTop w:val="0"/>
          <w:marBottom w:val="0"/>
          <w:divBdr>
            <w:top w:val="none" w:sz="0" w:space="0" w:color="auto"/>
            <w:left w:val="none" w:sz="0" w:space="0" w:color="auto"/>
            <w:bottom w:val="none" w:sz="0" w:space="0" w:color="auto"/>
            <w:right w:val="none" w:sz="0" w:space="0" w:color="auto"/>
          </w:divBdr>
        </w:div>
        <w:div w:id="601644133">
          <w:marLeft w:val="0"/>
          <w:marRight w:val="0"/>
          <w:marTop w:val="0"/>
          <w:marBottom w:val="240"/>
          <w:divBdr>
            <w:top w:val="none" w:sz="0" w:space="0" w:color="auto"/>
            <w:left w:val="none" w:sz="0" w:space="0" w:color="auto"/>
            <w:bottom w:val="none" w:sz="0" w:space="0" w:color="auto"/>
            <w:right w:val="none" w:sz="0" w:space="0" w:color="auto"/>
          </w:divBdr>
        </w:div>
      </w:divsChild>
    </w:div>
    <w:div w:id="848179928">
      <w:marLeft w:val="0"/>
      <w:marRight w:val="0"/>
      <w:marTop w:val="0"/>
      <w:marBottom w:val="0"/>
      <w:divBdr>
        <w:top w:val="none" w:sz="0" w:space="0" w:color="auto"/>
        <w:left w:val="none" w:sz="0" w:space="0" w:color="auto"/>
        <w:bottom w:val="none" w:sz="0" w:space="0" w:color="auto"/>
        <w:right w:val="none" w:sz="0" w:space="0" w:color="auto"/>
      </w:divBdr>
      <w:divsChild>
        <w:div w:id="848179939">
          <w:marLeft w:val="0"/>
          <w:marRight w:val="0"/>
          <w:marTop w:val="0"/>
          <w:marBottom w:val="0"/>
          <w:divBdr>
            <w:top w:val="none" w:sz="0" w:space="0" w:color="auto"/>
            <w:left w:val="none" w:sz="0" w:space="0" w:color="auto"/>
            <w:bottom w:val="none" w:sz="0" w:space="0" w:color="auto"/>
            <w:right w:val="none" w:sz="0" w:space="0" w:color="auto"/>
          </w:divBdr>
          <w:divsChild>
            <w:div w:id="8481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42">
      <w:marLeft w:val="0"/>
      <w:marRight w:val="0"/>
      <w:marTop w:val="0"/>
      <w:marBottom w:val="0"/>
      <w:divBdr>
        <w:top w:val="none" w:sz="0" w:space="0" w:color="auto"/>
        <w:left w:val="none" w:sz="0" w:space="0" w:color="auto"/>
        <w:bottom w:val="none" w:sz="0" w:space="0" w:color="auto"/>
        <w:right w:val="none" w:sz="0" w:space="0" w:color="auto"/>
      </w:divBdr>
      <w:divsChild>
        <w:div w:id="848179943">
          <w:marLeft w:val="0"/>
          <w:marRight w:val="0"/>
          <w:marTop w:val="0"/>
          <w:marBottom w:val="0"/>
          <w:divBdr>
            <w:top w:val="none" w:sz="0" w:space="0" w:color="auto"/>
            <w:left w:val="none" w:sz="0" w:space="0" w:color="auto"/>
            <w:bottom w:val="none" w:sz="0" w:space="0" w:color="auto"/>
            <w:right w:val="none" w:sz="0" w:space="0" w:color="auto"/>
          </w:divBdr>
          <w:divsChild>
            <w:div w:id="848179946">
              <w:marLeft w:val="0"/>
              <w:marRight w:val="0"/>
              <w:marTop w:val="0"/>
              <w:marBottom w:val="0"/>
              <w:divBdr>
                <w:top w:val="none" w:sz="0" w:space="0" w:color="auto"/>
                <w:left w:val="none" w:sz="0" w:space="0" w:color="auto"/>
                <w:bottom w:val="none" w:sz="0" w:space="0" w:color="auto"/>
                <w:right w:val="none" w:sz="0" w:space="0" w:color="auto"/>
              </w:divBdr>
              <w:divsChild>
                <w:div w:id="848179926">
                  <w:marLeft w:val="0"/>
                  <w:marRight w:val="0"/>
                  <w:marTop w:val="0"/>
                  <w:marBottom w:val="0"/>
                  <w:divBdr>
                    <w:top w:val="none" w:sz="0" w:space="0" w:color="auto"/>
                    <w:left w:val="none" w:sz="0" w:space="0" w:color="auto"/>
                    <w:bottom w:val="none" w:sz="0" w:space="0" w:color="auto"/>
                    <w:right w:val="none" w:sz="0" w:space="0" w:color="auto"/>
                  </w:divBdr>
                  <w:divsChild>
                    <w:div w:id="848179932">
                      <w:marLeft w:val="0"/>
                      <w:marRight w:val="0"/>
                      <w:marTop w:val="0"/>
                      <w:marBottom w:val="165"/>
                      <w:divBdr>
                        <w:top w:val="none" w:sz="0" w:space="0" w:color="auto"/>
                        <w:left w:val="none" w:sz="0" w:space="0" w:color="auto"/>
                        <w:bottom w:val="none" w:sz="0" w:space="0" w:color="auto"/>
                        <w:right w:val="none" w:sz="0" w:space="0" w:color="auto"/>
                      </w:divBdr>
                    </w:div>
                    <w:div w:id="848179952">
                      <w:marLeft w:val="0"/>
                      <w:marRight w:val="0"/>
                      <w:marTop w:val="0"/>
                      <w:marBottom w:val="165"/>
                      <w:divBdr>
                        <w:top w:val="none" w:sz="0" w:space="0" w:color="auto"/>
                        <w:left w:val="none" w:sz="0" w:space="0" w:color="auto"/>
                        <w:bottom w:val="none" w:sz="0" w:space="0" w:color="auto"/>
                        <w:right w:val="none" w:sz="0" w:space="0" w:color="auto"/>
                      </w:divBdr>
                    </w:div>
                  </w:divsChild>
                </w:div>
                <w:div w:id="848179933">
                  <w:marLeft w:val="0"/>
                  <w:marRight w:val="0"/>
                  <w:marTop w:val="0"/>
                  <w:marBottom w:val="165"/>
                  <w:divBdr>
                    <w:top w:val="none" w:sz="0" w:space="0" w:color="auto"/>
                    <w:left w:val="none" w:sz="0" w:space="0" w:color="auto"/>
                    <w:bottom w:val="none" w:sz="0" w:space="0" w:color="auto"/>
                    <w:right w:val="none" w:sz="0" w:space="0" w:color="auto"/>
                  </w:divBdr>
                </w:div>
                <w:div w:id="848179934">
                  <w:marLeft w:val="0"/>
                  <w:marRight w:val="0"/>
                  <w:marTop w:val="0"/>
                  <w:marBottom w:val="165"/>
                  <w:divBdr>
                    <w:top w:val="none" w:sz="0" w:space="0" w:color="auto"/>
                    <w:left w:val="none" w:sz="0" w:space="0" w:color="auto"/>
                    <w:bottom w:val="none" w:sz="0" w:space="0" w:color="auto"/>
                    <w:right w:val="none" w:sz="0" w:space="0" w:color="auto"/>
                  </w:divBdr>
                </w:div>
                <w:div w:id="848179936">
                  <w:marLeft w:val="0"/>
                  <w:marRight w:val="0"/>
                  <w:marTop w:val="0"/>
                  <w:marBottom w:val="165"/>
                  <w:divBdr>
                    <w:top w:val="none" w:sz="0" w:space="0" w:color="auto"/>
                    <w:left w:val="none" w:sz="0" w:space="0" w:color="auto"/>
                    <w:bottom w:val="none" w:sz="0" w:space="0" w:color="auto"/>
                    <w:right w:val="none" w:sz="0" w:space="0" w:color="auto"/>
                  </w:divBdr>
                </w:div>
                <w:div w:id="848179938">
                  <w:marLeft w:val="0"/>
                  <w:marRight w:val="0"/>
                  <w:marTop w:val="0"/>
                  <w:marBottom w:val="165"/>
                  <w:divBdr>
                    <w:top w:val="none" w:sz="0" w:space="0" w:color="auto"/>
                    <w:left w:val="none" w:sz="0" w:space="0" w:color="auto"/>
                    <w:bottom w:val="none" w:sz="0" w:space="0" w:color="auto"/>
                    <w:right w:val="none" w:sz="0" w:space="0" w:color="auto"/>
                  </w:divBdr>
                </w:div>
                <w:div w:id="848179944">
                  <w:marLeft w:val="0"/>
                  <w:marRight w:val="0"/>
                  <w:marTop w:val="0"/>
                  <w:marBottom w:val="0"/>
                  <w:divBdr>
                    <w:top w:val="none" w:sz="0" w:space="0" w:color="auto"/>
                    <w:left w:val="none" w:sz="0" w:space="0" w:color="auto"/>
                    <w:bottom w:val="none" w:sz="0" w:space="0" w:color="auto"/>
                    <w:right w:val="none" w:sz="0" w:space="0" w:color="auto"/>
                  </w:divBdr>
                  <w:divsChild>
                    <w:div w:id="848179935">
                      <w:marLeft w:val="0"/>
                      <w:marRight w:val="0"/>
                      <w:marTop w:val="0"/>
                      <w:marBottom w:val="0"/>
                      <w:divBdr>
                        <w:top w:val="none" w:sz="0" w:space="0" w:color="auto"/>
                        <w:left w:val="none" w:sz="0" w:space="0" w:color="auto"/>
                        <w:bottom w:val="none" w:sz="0" w:space="0" w:color="auto"/>
                        <w:right w:val="none" w:sz="0" w:space="0" w:color="auto"/>
                      </w:divBdr>
                    </w:div>
                    <w:div w:id="848179937">
                      <w:marLeft w:val="0"/>
                      <w:marRight w:val="0"/>
                      <w:marTop w:val="0"/>
                      <w:marBottom w:val="165"/>
                      <w:divBdr>
                        <w:top w:val="none" w:sz="0" w:space="0" w:color="auto"/>
                        <w:left w:val="none" w:sz="0" w:space="0" w:color="auto"/>
                        <w:bottom w:val="none" w:sz="0" w:space="0" w:color="auto"/>
                        <w:right w:val="none" w:sz="0" w:space="0" w:color="auto"/>
                      </w:divBdr>
                    </w:div>
                  </w:divsChild>
                </w:div>
                <w:div w:id="848179947">
                  <w:marLeft w:val="0"/>
                  <w:marRight w:val="0"/>
                  <w:marTop w:val="0"/>
                  <w:marBottom w:val="165"/>
                  <w:divBdr>
                    <w:top w:val="none" w:sz="0" w:space="0" w:color="auto"/>
                    <w:left w:val="none" w:sz="0" w:space="0" w:color="auto"/>
                    <w:bottom w:val="none" w:sz="0" w:space="0" w:color="auto"/>
                    <w:right w:val="none" w:sz="0" w:space="0" w:color="auto"/>
                  </w:divBdr>
                </w:div>
                <w:div w:id="84817995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848179949">
      <w:marLeft w:val="0"/>
      <w:marRight w:val="0"/>
      <w:marTop w:val="0"/>
      <w:marBottom w:val="0"/>
      <w:divBdr>
        <w:top w:val="none" w:sz="0" w:space="0" w:color="auto"/>
        <w:left w:val="none" w:sz="0" w:space="0" w:color="auto"/>
        <w:bottom w:val="none" w:sz="0" w:space="0" w:color="auto"/>
        <w:right w:val="none" w:sz="0" w:space="0" w:color="auto"/>
      </w:divBdr>
      <w:divsChild>
        <w:div w:id="848179945">
          <w:marLeft w:val="0"/>
          <w:marRight w:val="0"/>
          <w:marTop w:val="0"/>
          <w:marBottom w:val="0"/>
          <w:divBdr>
            <w:top w:val="none" w:sz="0" w:space="0" w:color="auto"/>
            <w:left w:val="none" w:sz="0" w:space="0" w:color="auto"/>
            <w:bottom w:val="none" w:sz="0" w:space="0" w:color="auto"/>
            <w:right w:val="none" w:sz="0" w:space="0" w:color="auto"/>
          </w:divBdr>
          <w:divsChild>
            <w:div w:id="848179931">
              <w:marLeft w:val="0"/>
              <w:marRight w:val="0"/>
              <w:marTop w:val="0"/>
              <w:marBottom w:val="0"/>
              <w:divBdr>
                <w:top w:val="none" w:sz="0" w:space="0" w:color="auto"/>
                <w:left w:val="none" w:sz="0" w:space="0" w:color="auto"/>
                <w:bottom w:val="none" w:sz="0" w:space="0" w:color="auto"/>
                <w:right w:val="none" w:sz="0" w:space="0" w:color="auto"/>
              </w:divBdr>
              <w:divsChild>
                <w:div w:id="848179929">
                  <w:marLeft w:val="0"/>
                  <w:marRight w:val="0"/>
                  <w:marTop w:val="0"/>
                  <w:marBottom w:val="0"/>
                  <w:divBdr>
                    <w:top w:val="none" w:sz="0" w:space="0" w:color="auto"/>
                    <w:left w:val="none" w:sz="0" w:space="0" w:color="auto"/>
                    <w:bottom w:val="none" w:sz="0" w:space="0" w:color="auto"/>
                    <w:right w:val="none" w:sz="0" w:space="0" w:color="auto"/>
                  </w:divBdr>
                </w:div>
                <w:div w:id="848179940">
                  <w:marLeft w:val="0"/>
                  <w:marRight w:val="0"/>
                  <w:marTop w:val="0"/>
                  <w:marBottom w:val="0"/>
                  <w:divBdr>
                    <w:top w:val="none" w:sz="0" w:space="0" w:color="auto"/>
                    <w:left w:val="none" w:sz="0" w:space="0" w:color="auto"/>
                    <w:bottom w:val="none" w:sz="0" w:space="0" w:color="auto"/>
                    <w:right w:val="none" w:sz="0" w:space="0" w:color="auto"/>
                  </w:divBdr>
                </w:div>
              </w:divsChild>
            </w:div>
            <w:div w:id="848179948">
              <w:marLeft w:val="0"/>
              <w:marRight w:val="0"/>
              <w:marTop w:val="0"/>
              <w:marBottom w:val="0"/>
              <w:divBdr>
                <w:top w:val="none" w:sz="0" w:space="0" w:color="auto"/>
                <w:left w:val="none" w:sz="0" w:space="0" w:color="auto"/>
                <w:bottom w:val="none" w:sz="0" w:space="0" w:color="auto"/>
                <w:right w:val="none" w:sz="0" w:space="0" w:color="auto"/>
              </w:divBdr>
            </w:div>
            <w:div w:id="848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53">
      <w:marLeft w:val="0"/>
      <w:marRight w:val="0"/>
      <w:marTop w:val="0"/>
      <w:marBottom w:val="0"/>
      <w:divBdr>
        <w:top w:val="none" w:sz="0" w:space="0" w:color="auto"/>
        <w:left w:val="none" w:sz="0" w:space="0" w:color="auto"/>
        <w:bottom w:val="none" w:sz="0" w:space="0" w:color="auto"/>
        <w:right w:val="none" w:sz="0" w:space="0" w:color="auto"/>
      </w:divBdr>
      <w:divsChild>
        <w:div w:id="848179930">
          <w:marLeft w:val="0"/>
          <w:marRight w:val="0"/>
          <w:marTop w:val="0"/>
          <w:marBottom w:val="0"/>
          <w:divBdr>
            <w:top w:val="none" w:sz="0" w:space="0" w:color="auto"/>
            <w:left w:val="none" w:sz="0" w:space="0" w:color="auto"/>
            <w:bottom w:val="none" w:sz="0" w:space="0" w:color="auto"/>
            <w:right w:val="none" w:sz="0" w:space="0" w:color="auto"/>
          </w:divBdr>
          <w:divsChild>
            <w:div w:id="848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393">
      <w:bodyDiv w:val="1"/>
      <w:marLeft w:val="0"/>
      <w:marRight w:val="0"/>
      <w:marTop w:val="0"/>
      <w:marBottom w:val="0"/>
      <w:divBdr>
        <w:top w:val="none" w:sz="0" w:space="0" w:color="auto"/>
        <w:left w:val="none" w:sz="0" w:space="0" w:color="auto"/>
        <w:bottom w:val="none" w:sz="0" w:space="0" w:color="auto"/>
        <w:right w:val="none" w:sz="0" w:space="0" w:color="auto"/>
      </w:divBdr>
      <w:divsChild>
        <w:div w:id="1731685725">
          <w:marLeft w:val="0"/>
          <w:marRight w:val="0"/>
          <w:marTop w:val="0"/>
          <w:marBottom w:val="0"/>
          <w:divBdr>
            <w:top w:val="none" w:sz="0" w:space="0" w:color="auto"/>
            <w:left w:val="none" w:sz="0" w:space="0" w:color="auto"/>
            <w:bottom w:val="none" w:sz="0" w:space="0" w:color="auto"/>
            <w:right w:val="none" w:sz="0" w:space="0" w:color="auto"/>
          </w:divBdr>
          <w:divsChild>
            <w:div w:id="1782260407">
              <w:marLeft w:val="0"/>
              <w:marRight w:val="0"/>
              <w:marTop w:val="0"/>
              <w:marBottom w:val="0"/>
              <w:divBdr>
                <w:top w:val="none" w:sz="0" w:space="0" w:color="auto"/>
                <w:left w:val="none" w:sz="0" w:space="0" w:color="auto"/>
                <w:bottom w:val="none" w:sz="0" w:space="0" w:color="auto"/>
                <w:right w:val="none" w:sz="0" w:space="0" w:color="auto"/>
              </w:divBdr>
              <w:divsChild>
                <w:div w:id="2112699639">
                  <w:marLeft w:val="0"/>
                  <w:marRight w:val="0"/>
                  <w:marTop w:val="0"/>
                  <w:marBottom w:val="0"/>
                  <w:divBdr>
                    <w:top w:val="none" w:sz="0" w:space="0" w:color="auto"/>
                    <w:left w:val="none" w:sz="0" w:space="0" w:color="auto"/>
                    <w:bottom w:val="none" w:sz="0" w:space="0" w:color="auto"/>
                    <w:right w:val="none" w:sz="0" w:space="0" w:color="auto"/>
                  </w:divBdr>
                  <w:divsChild>
                    <w:div w:id="155110905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 w:id="881600833">
      <w:bodyDiv w:val="1"/>
      <w:marLeft w:val="0"/>
      <w:marRight w:val="0"/>
      <w:marTop w:val="0"/>
      <w:marBottom w:val="0"/>
      <w:divBdr>
        <w:top w:val="none" w:sz="0" w:space="0" w:color="auto"/>
        <w:left w:val="none" w:sz="0" w:space="0" w:color="auto"/>
        <w:bottom w:val="none" w:sz="0" w:space="0" w:color="auto"/>
        <w:right w:val="none" w:sz="0" w:space="0" w:color="auto"/>
      </w:divBdr>
    </w:div>
    <w:div w:id="934242903">
      <w:bodyDiv w:val="1"/>
      <w:marLeft w:val="0"/>
      <w:marRight w:val="0"/>
      <w:marTop w:val="0"/>
      <w:marBottom w:val="0"/>
      <w:divBdr>
        <w:top w:val="none" w:sz="0" w:space="0" w:color="auto"/>
        <w:left w:val="none" w:sz="0" w:space="0" w:color="auto"/>
        <w:bottom w:val="none" w:sz="0" w:space="0" w:color="auto"/>
        <w:right w:val="none" w:sz="0" w:space="0" w:color="auto"/>
      </w:divBdr>
    </w:div>
    <w:div w:id="1081028144">
      <w:bodyDiv w:val="1"/>
      <w:marLeft w:val="0"/>
      <w:marRight w:val="0"/>
      <w:marTop w:val="0"/>
      <w:marBottom w:val="0"/>
      <w:divBdr>
        <w:top w:val="none" w:sz="0" w:space="0" w:color="auto"/>
        <w:left w:val="none" w:sz="0" w:space="0" w:color="auto"/>
        <w:bottom w:val="none" w:sz="0" w:space="0" w:color="auto"/>
        <w:right w:val="none" w:sz="0" w:space="0" w:color="auto"/>
      </w:divBdr>
    </w:div>
    <w:div w:id="1151143143">
      <w:bodyDiv w:val="1"/>
      <w:marLeft w:val="0"/>
      <w:marRight w:val="0"/>
      <w:marTop w:val="0"/>
      <w:marBottom w:val="0"/>
      <w:divBdr>
        <w:top w:val="none" w:sz="0" w:space="0" w:color="auto"/>
        <w:left w:val="none" w:sz="0" w:space="0" w:color="auto"/>
        <w:bottom w:val="none" w:sz="0" w:space="0" w:color="auto"/>
        <w:right w:val="none" w:sz="0" w:space="0" w:color="auto"/>
      </w:divBdr>
    </w:div>
    <w:div w:id="1185677484">
      <w:bodyDiv w:val="1"/>
      <w:marLeft w:val="0"/>
      <w:marRight w:val="0"/>
      <w:marTop w:val="0"/>
      <w:marBottom w:val="0"/>
      <w:divBdr>
        <w:top w:val="none" w:sz="0" w:space="0" w:color="auto"/>
        <w:left w:val="none" w:sz="0" w:space="0" w:color="auto"/>
        <w:bottom w:val="none" w:sz="0" w:space="0" w:color="auto"/>
        <w:right w:val="none" w:sz="0" w:space="0" w:color="auto"/>
      </w:divBdr>
      <w:divsChild>
        <w:div w:id="1811244495">
          <w:marLeft w:val="0"/>
          <w:marRight w:val="0"/>
          <w:marTop w:val="0"/>
          <w:marBottom w:val="0"/>
          <w:divBdr>
            <w:top w:val="none" w:sz="0" w:space="0" w:color="auto"/>
            <w:left w:val="none" w:sz="0" w:space="0" w:color="auto"/>
            <w:bottom w:val="none" w:sz="0" w:space="0" w:color="auto"/>
            <w:right w:val="none" w:sz="0" w:space="0" w:color="auto"/>
          </w:divBdr>
        </w:div>
        <w:div w:id="1413774406">
          <w:marLeft w:val="0"/>
          <w:marRight w:val="0"/>
          <w:marTop w:val="0"/>
          <w:marBottom w:val="0"/>
          <w:divBdr>
            <w:top w:val="none" w:sz="0" w:space="0" w:color="auto"/>
            <w:left w:val="none" w:sz="0" w:space="0" w:color="auto"/>
            <w:bottom w:val="none" w:sz="0" w:space="0" w:color="auto"/>
            <w:right w:val="none" w:sz="0" w:space="0" w:color="auto"/>
          </w:divBdr>
        </w:div>
      </w:divsChild>
    </w:div>
    <w:div w:id="1220900291">
      <w:bodyDiv w:val="1"/>
      <w:marLeft w:val="0"/>
      <w:marRight w:val="0"/>
      <w:marTop w:val="0"/>
      <w:marBottom w:val="0"/>
      <w:divBdr>
        <w:top w:val="none" w:sz="0" w:space="0" w:color="auto"/>
        <w:left w:val="none" w:sz="0" w:space="0" w:color="auto"/>
        <w:bottom w:val="none" w:sz="0" w:space="0" w:color="auto"/>
        <w:right w:val="none" w:sz="0" w:space="0" w:color="auto"/>
      </w:divBdr>
    </w:div>
    <w:div w:id="1317152328">
      <w:bodyDiv w:val="1"/>
      <w:marLeft w:val="0"/>
      <w:marRight w:val="0"/>
      <w:marTop w:val="0"/>
      <w:marBottom w:val="0"/>
      <w:divBdr>
        <w:top w:val="none" w:sz="0" w:space="0" w:color="auto"/>
        <w:left w:val="none" w:sz="0" w:space="0" w:color="auto"/>
        <w:bottom w:val="none" w:sz="0" w:space="0" w:color="auto"/>
        <w:right w:val="none" w:sz="0" w:space="0" w:color="auto"/>
      </w:divBdr>
      <w:divsChild>
        <w:div w:id="1030490319">
          <w:marLeft w:val="0"/>
          <w:marRight w:val="0"/>
          <w:marTop w:val="0"/>
          <w:marBottom w:val="0"/>
          <w:divBdr>
            <w:top w:val="none" w:sz="0" w:space="0" w:color="auto"/>
            <w:left w:val="none" w:sz="0" w:space="0" w:color="auto"/>
            <w:bottom w:val="none" w:sz="0" w:space="0" w:color="auto"/>
            <w:right w:val="none" w:sz="0" w:space="0" w:color="auto"/>
          </w:divBdr>
        </w:div>
        <w:div w:id="1871143496">
          <w:marLeft w:val="0"/>
          <w:marRight w:val="0"/>
          <w:marTop w:val="0"/>
          <w:marBottom w:val="0"/>
          <w:divBdr>
            <w:top w:val="none" w:sz="0" w:space="0" w:color="auto"/>
            <w:left w:val="none" w:sz="0" w:space="0" w:color="auto"/>
            <w:bottom w:val="none" w:sz="0" w:space="0" w:color="auto"/>
            <w:right w:val="none" w:sz="0" w:space="0" w:color="auto"/>
          </w:divBdr>
        </w:div>
        <w:div w:id="301546714">
          <w:marLeft w:val="0"/>
          <w:marRight w:val="0"/>
          <w:marTop w:val="0"/>
          <w:marBottom w:val="0"/>
          <w:divBdr>
            <w:top w:val="none" w:sz="0" w:space="0" w:color="auto"/>
            <w:left w:val="none" w:sz="0" w:space="0" w:color="auto"/>
            <w:bottom w:val="none" w:sz="0" w:space="0" w:color="auto"/>
            <w:right w:val="none" w:sz="0" w:space="0" w:color="auto"/>
          </w:divBdr>
        </w:div>
        <w:div w:id="14117523">
          <w:marLeft w:val="0"/>
          <w:marRight w:val="0"/>
          <w:marTop w:val="0"/>
          <w:marBottom w:val="0"/>
          <w:divBdr>
            <w:top w:val="none" w:sz="0" w:space="0" w:color="auto"/>
            <w:left w:val="none" w:sz="0" w:space="0" w:color="auto"/>
            <w:bottom w:val="none" w:sz="0" w:space="0" w:color="auto"/>
            <w:right w:val="none" w:sz="0" w:space="0" w:color="auto"/>
          </w:divBdr>
        </w:div>
        <w:div w:id="994067119">
          <w:marLeft w:val="0"/>
          <w:marRight w:val="0"/>
          <w:marTop w:val="0"/>
          <w:marBottom w:val="0"/>
          <w:divBdr>
            <w:top w:val="none" w:sz="0" w:space="0" w:color="auto"/>
            <w:left w:val="none" w:sz="0" w:space="0" w:color="auto"/>
            <w:bottom w:val="none" w:sz="0" w:space="0" w:color="auto"/>
            <w:right w:val="none" w:sz="0" w:space="0" w:color="auto"/>
          </w:divBdr>
        </w:div>
      </w:divsChild>
    </w:div>
    <w:div w:id="1325620144">
      <w:bodyDiv w:val="1"/>
      <w:marLeft w:val="0"/>
      <w:marRight w:val="0"/>
      <w:marTop w:val="0"/>
      <w:marBottom w:val="0"/>
      <w:divBdr>
        <w:top w:val="none" w:sz="0" w:space="0" w:color="auto"/>
        <w:left w:val="none" w:sz="0" w:space="0" w:color="auto"/>
        <w:bottom w:val="none" w:sz="0" w:space="0" w:color="auto"/>
        <w:right w:val="none" w:sz="0" w:space="0" w:color="auto"/>
      </w:divBdr>
    </w:div>
    <w:div w:id="1463233760">
      <w:bodyDiv w:val="1"/>
      <w:marLeft w:val="0"/>
      <w:marRight w:val="0"/>
      <w:marTop w:val="0"/>
      <w:marBottom w:val="0"/>
      <w:divBdr>
        <w:top w:val="none" w:sz="0" w:space="0" w:color="auto"/>
        <w:left w:val="none" w:sz="0" w:space="0" w:color="auto"/>
        <w:bottom w:val="none" w:sz="0" w:space="0" w:color="auto"/>
        <w:right w:val="none" w:sz="0" w:space="0" w:color="auto"/>
      </w:divBdr>
    </w:div>
    <w:div w:id="1500148882">
      <w:bodyDiv w:val="1"/>
      <w:marLeft w:val="0"/>
      <w:marRight w:val="0"/>
      <w:marTop w:val="0"/>
      <w:marBottom w:val="0"/>
      <w:divBdr>
        <w:top w:val="none" w:sz="0" w:space="0" w:color="auto"/>
        <w:left w:val="none" w:sz="0" w:space="0" w:color="auto"/>
        <w:bottom w:val="none" w:sz="0" w:space="0" w:color="auto"/>
        <w:right w:val="none" w:sz="0" w:space="0" w:color="auto"/>
      </w:divBdr>
    </w:div>
    <w:div w:id="1591348856">
      <w:bodyDiv w:val="1"/>
      <w:marLeft w:val="0"/>
      <w:marRight w:val="0"/>
      <w:marTop w:val="0"/>
      <w:marBottom w:val="0"/>
      <w:divBdr>
        <w:top w:val="none" w:sz="0" w:space="0" w:color="auto"/>
        <w:left w:val="none" w:sz="0" w:space="0" w:color="auto"/>
        <w:bottom w:val="none" w:sz="0" w:space="0" w:color="auto"/>
        <w:right w:val="none" w:sz="0" w:space="0" w:color="auto"/>
      </w:divBdr>
    </w:div>
    <w:div w:id="1664352966">
      <w:bodyDiv w:val="1"/>
      <w:marLeft w:val="0"/>
      <w:marRight w:val="0"/>
      <w:marTop w:val="0"/>
      <w:marBottom w:val="0"/>
      <w:divBdr>
        <w:top w:val="none" w:sz="0" w:space="0" w:color="auto"/>
        <w:left w:val="none" w:sz="0" w:space="0" w:color="auto"/>
        <w:bottom w:val="none" w:sz="0" w:space="0" w:color="auto"/>
        <w:right w:val="none" w:sz="0" w:space="0" w:color="auto"/>
      </w:divBdr>
      <w:divsChild>
        <w:div w:id="1352535686">
          <w:marLeft w:val="0"/>
          <w:marRight w:val="0"/>
          <w:marTop w:val="0"/>
          <w:marBottom w:val="0"/>
          <w:divBdr>
            <w:top w:val="none" w:sz="0" w:space="0" w:color="auto"/>
            <w:left w:val="none" w:sz="0" w:space="0" w:color="auto"/>
            <w:bottom w:val="none" w:sz="0" w:space="0" w:color="auto"/>
            <w:right w:val="none" w:sz="0" w:space="0" w:color="auto"/>
          </w:divBdr>
        </w:div>
        <w:div w:id="1103182526">
          <w:marLeft w:val="0"/>
          <w:marRight w:val="0"/>
          <w:marTop w:val="0"/>
          <w:marBottom w:val="0"/>
          <w:divBdr>
            <w:top w:val="none" w:sz="0" w:space="0" w:color="auto"/>
            <w:left w:val="none" w:sz="0" w:space="0" w:color="auto"/>
            <w:bottom w:val="none" w:sz="0" w:space="0" w:color="auto"/>
            <w:right w:val="none" w:sz="0" w:space="0" w:color="auto"/>
          </w:divBdr>
        </w:div>
        <w:div w:id="661469773">
          <w:marLeft w:val="0"/>
          <w:marRight w:val="0"/>
          <w:marTop w:val="0"/>
          <w:marBottom w:val="0"/>
          <w:divBdr>
            <w:top w:val="none" w:sz="0" w:space="0" w:color="auto"/>
            <w:left w:val="none" w:sz="0" w:space="0" w:color="auto"/>
            <w:bottom w:val="none" w:sz="0" w:space="0" w:color="auto"/>
            <w:right w:val="none" w:sz="0" w:space="0" w:color="auto"/>
          </w:divBdr>
        </w:div>
        <w:div w:id="1028945199">
          <w:marLeft w:val="0"/>
          <w:marRight w:val="0"/>
          <w:marTop w:val="0"/>
          <w:marBottom w:val="0"/>
          <w:divBdr>
            <w:top w:val="none" w:sz="0" w:space="0" w:color="auto"/>
            <w:left w:val="none" w:sz="0" w:space="0" w:color="auto"/>
            <w:bottom w:val="none" w:sz="0" w:space="0" w:color="auto"/>
            <w:right w:val="none" w:sz="0" w:space="0" w:color="auto"/>
          </w:divBdr>
        </w:div>
        <w:div w:id="999963425">
          <w:marLeft w:val="0"/>
          <w:marRight w:val="0"/>
          <w:marTop w:val="0"/>
          <w:marBottom w:val="0"/>
          <w:divBdr>
            <w:top w:val="none" w:sz="0" w:space="0" w:color="auto"/>
            <w:left w:val="none" w:sz="0" w:space="0" w:color="auto"/>
            <w:bottom w:val="none" w:sz="0" w:space="0" w:color="auto"/>
            <w:right w:val="none" w:sz="0" w:space="0" w:color="auto"/>
          </w:divBdr>
        </w:div>
        <w:div w:id="101070475">
          <w:marLeft w:val="0"/>
          <w:marRight w:val="0"/>
          <w:marTop w:val="0"/>
          <w:marBottom w:val="0"/>
          <w:divBdr>
            <w:top w:val="none" w:sz="0" w:space="0" w:color="auto"/>
            <w:left w:val="none" w:sz="0" w:space="0" w:color="auto"/>
            <w:bottom w:val="none" w:sz="0" w:space="0" w:color="auto"/>
            <w:right w:val="none" w:sz="0" w:space="0" w:color="auto"/>
          </w:divBdr>
        </w:div>
        <w:div w:id="75977209">
          <w:marLeft w:val="0"/>
          <w:marRight w:val="0"/>
          <w:marTop w:val="0"/>
          <w:marBottom w:val="0"/>
          <w:divBdr>
            <w:top w:val="none" w:sz="0" w:space="0" w:color="auto"/>
            <w:left w:val="none" w:sz="0" w:space="0" w:color="auto"/>
            <w:bottom w:val="none" w:sz="0" w:space="0" w:color="auto"/>
            <w:right w:val="none" w:sz="0" w:space="0" w:color="auto"/>
          </w:divBdr>
        </w:div>
        <w:div w:id="1778675649">
          <w:marLeft w:val="0"/>
          <w:marRight w:val="0"/>
          <w:marTop w:val="0"/>
          <w:marBottom w:val="0"/>
          <w:divBdr>
            <w:top w:val="none" w:sz="0" w:space="0" w:color="auto"/>
            <w:left w:val="none" w:sz="0" w:space="0" w:color="auto"/>
            <w:bottom w:val="none" w:sz="0" w:space="0" w:color="auto"/>
            <w:right w:val="none" w:sz="0" w:space="0" w:color="auto"/>
          </w:divBdr>
        </w:div>
        <w:div w:id="1995991869">
          <w:marLeft w:val="0"/>
          <w:marRight w:val="0"/>
          <w:marTop w:val="0"/>
          <w:marBottom w:val="0"/>
          <w:divBdr>
            <w:top w:val="none" w:sz="0" w:space="0" w:color="auto"/>
            <w:left w:val="none" w:sz="0" w:space="0" w:color="auto"/>
            <w:bottom w:val="none" w:sz="0" w:space="0" w:color="auto"/>
            <w:right w:val="none" w:sz="0" w:space="0" w:color="auto"/>
          </w:divBdr>
        </w:div>
        <w:div w:id="670835865">
          <w:marLeft w:val="0"/>
          <w:marRight w:val="0"/>
          <w:marTop w:val="0"/>
          <w:marBottom w:val="0"/>
          <w:divBdr>
            <w:top w:val="none" w:sz="0" w:space="0" w:color="auto"/>
            <w:left w:val="none" w:sz="0" w:space="0" w:color="auto"/>
            <w:bottom w:val="none" w:sz="0" w:space="0" w:color="auto"/>
            <w:right w:val="none" w:sz="0" w:space="0" w:color="auto"/>
          </w:divBdr>
        </w:div>
        <w:div w:id="453409443">
          <w:marLeft w:val="0"/>
          <w:marRight w:val="0"/>
          <w:marTop w:val="0"/>
          <w:marBottom w:val="0"/>
          <w:divBdr>
            <w:top w:val="none" w:sz="0" w:space="0" w:color="auto"/>
            <w:left w:val="none" w:sz="0" w:space="0" w:color="auto"/>
            <w:bottom w:val="none" w:sz="0" w:space="0" w:color="auto"/>
            <w:right w:val="none" w:sz="0" w:space="0" w:color="auto"/>
          </w:divBdr>
        </w:div>
        <w:div w:id="2119256804">
          <w:marLeft w:val="0"/>
          <w:marRight w:val="0"/>
          <w:marTop w:val="0"/>
          <w:marBottom w:val="0"/>
          <w:divBdr>
            <w:top w:val="none" w:sz="0" w:space="0" w:color="auto"/>
            <w:left w:val="none" w:sz="0" w:space="0" w:color="auto"/>
            <w:bottom w:val="none" w:sz="0" w:space="0" w:color="auto"/>
            <w:right w:val="none" w:sz="0" w:space="0" w:color="auto"/>
          </w:divBdr>
        </w:div>
        <w:div w:id="739251497">
          <w:marLeft w:val="0"/>
          <w:marRight w:val="0"/>
          <w:marTop w:val="0"/>
          <w:marBottom w:val="0"/>
          <w:divBdr>
            <w:top w:val="none" w:sz="0" w:space="0" w:color="auto"/>
            <w:left w:val="none" w:sz="0" w:space="0" w:color="auto"/>
            <w:bottom w:val="none" w:sz="0" w:space="0" w:color="auto"/>
            <w:right w:val="none" w:sz="0" w:space="0" w:color="auto"/>
          </w:divBdr>
        </w:div>
        <w:div w:id="1291011492">
          <w:marLeft w:val="0"/>
          <w:marRight w:val="0"/>
          <w:marTop w:val="0"/>
          <w:marBottom w:val="0"/>
          <w:divBdr>
            <w:top w:val="none" w:sz="0" w:space="0" w:color="auto"/>
            <w:left w:val="none" w:sz="0" w:space="0" w:color="auto"/>
            <w:bottom w:val="none" w:sz="0" w:space="0" w:color="auto"/>
            <w:right w:val="none" w:sz="0" w:space="0" w:color="auto"/>
          </w:divBdr>
        </w:div>
        <w:div w:id="809522486">
          <w:marLeft w:val="0"/>
          <w:marRight w:val="0"/>
          <w:marTop w:val="0"/>
          <w:marBottom w:val="0"/>
          <w:divBdr>
            <w:top w:val="none" w:sz="0" w:space="0" w:color="auto"/>
            <w:left w:val="none" w:sz="0" w:space="0" w:color="auto"/>
            <w:bottom w:val="none" w:sz="0" w:space="0" w:color="auto"/>
            <w:right w:val="none" w:sz="0" w:space="0" w:color="auto"/>
          </w:divBdr>
        </w:div>
        <w:div w:id="694186214">
          <w:marLeft w:val="0"/>
          <w:marRight w:val="0"/>
          <w:marTop w:val="0"/>
          <w:marBottom w:val="0"/>
          <w:divBdr>
            <w:top w:val="none" w:sz="0" w:space="0" w:color="auto"/>
            <w:left w:val="none" w:sz="0" w:space="0" w:color="auto"/>
            <w:bottom w:val="none" w:sz="0" w:space="0" w:color="auto"/>
            <w:right w:val="none" w:sz="0" w:space="0" w:color="auto"/>
          </w:divBdr>
        </w:div>
        <w:div w:id="1360818648">
          <w:marLeft w:val="0"/>
          <w:marRight w:val="0"/>
          <w:marTop w:val="0"/>
          <w:marBottom w:val="0"/>
          <w:divBdr>
            <w:top w:val="none" w:sz="0" w:space="0" w:color="auto"/>
            <w:left w:val="none" w:sz="0" w:space="0" w:color="auto"/>
            <w:bottom w:val="none" w:sz="0" w:space="0" w:color="auto"/>
            <w:right w:val="none" w:sz="0" w:space="0" w:color="auto"/>
          </w:divBdr>
        </w:div>
        <w:div w:id="103036194">
          <w:marLeft w:val="0"/>
          <w:marRight w:val="0"/>
          <w:marTop w:val="0"/>
          <w:marBottom w:val="0"/>
          <w:divBdr>
            <w:top w:val="none" w:sz="0" w:space="0" w:color="auto"/>
            <w:left w:val="none" w:sz="0" w:space="0" w:color="auto"/>
            <w:bottom w:val="none" w:sz="0" w:space="0" w:color="auto"/>
            <w:right w:val="none" w:sz="0" w:space="0" w:color="auto"/>
          </w:divBdr>
        </w:div>
        <w:div w:id="27342730">
          <w:marLeft w:val="0"/>
          <w:marRight w:val="0"/>
          <w:marTop w:val="0"/>
          <w:marBottom w:val="0"/>
          <w:divBdr>
            <w:top w:val="none" w:sz="0" w:space="0" w:color="auto"/>
            <w:left w:val="none" w:sz="0" w:space="0" w:color="auto"/>
            <w:bottom w:val="none" w:sz="0" w:space="0" w:color="auto"/>
            <w:right w:val="none" w:sz="0" w:space="0" w:color="auto"/>
          </w:divBdr>
        </w:div>
        <w:div w:id="1223059146">
          <w:marLeft w:val="0"/>
          <w:marRight w:val="0"/>
          <w:marTop w:val="0"/>
          <w:marBottom w:val="0"/>
          <w:divBdr>
            <w:top w:val="none" w:sz="0" w:space="0" w:color="auto"/>
            <w:left w:val="none" w:sz="0" w:space="0" w:color="auto"/>
            <w:bottom w:val="none" w:sz="0" w:space="0" w:color="auto"/>
            <w:right w:val="none" w:sz="0" w:space="0" w:color="auto"/>
          </w:divBdr>
        </w:div>
        <w:div w:id="2025473067">
          <w:marLeft w:val="0"/>
          <w:marRight w:val="0"/>
          <w:marTop w:val="0"/>
          <w:marBottom w:val="0"/>
          <w:divBdr>
            <w:top w:val="none" w:sz="0" w:space="0" w:color="auto"/>
            <w:left w:val="none" w:sz="0" w:space="0" w:color="auto"/>
            <w:bottom w:val="none" w:sz="0" w:space="0" w:color="auto"/>
            <w:right w:val="none" w:sz="0" w:space="0" w:color="auto"/>
          </w:divBdr>
        </w:div>
        <w:div w:id="1333411472">
          <w:marLeft w:val="0"/>
          <w:marRight w:val="0"/>
          <w:marTop w:val="0"/>
          <w:marBottom w:val="0"/>
          <w:divBdr>
            <w:top w:val="none" w:sz="0" w:space="0" w:color="auto"/>
            <w:left w:val="none" w:sz="0" w:space="0" w:color="auto"/>
            <w:bottom w:val="none" w:sz="0" w:space="0" w:color="auto"/>
            <w:right w:val="none" w:sz="0" w:space="0" w:color="auto"/>
          </w:divBdr>
        </w:div>
        <w:div w:id="755178199">
          <w:marLeft w:val="0"/>
          <w:marRight w:val="0"/>
          <w:marTop w:val="0"/>
          <w:marBottom w:val="0"/>
          <w:divBdr>
            <w:top w:val="none" w:sz="0" w:space="0" w:color="auto"/>
            <w:left w:val="none" w:sz="0" w:space="0" w:color="auto"/>
            <w:bottom w:val="none" w:sz="0" w:space="0" w:color="auto"/>
            <w:right w:val="none" w:sz="0" w:space="0" w:color="auto"/>
          </w:divBdr>
        </w:div>
        <w:div w:id="976691703">
          <w:marLeft w:val="0"/>
          <w:marRight w:val="0"/>
          <w:marTop w:val="0"/>
          <w:marBottom w:val="0"/>
          <w:divBdr>
            <w:top w:val="none" w:sz="0" w:space="0" w:color="auto"/>
            <w:left w:val="none" w:sz="0" w:space="0" w:color="auto"/>
            <w:bottom w:val="none" w:sz="0" w:space="0" w:color="auto"/>
            <w:right w:val="none" w:sz="0" w:space="0" w:color="auto"/>
          </w:divBdr>
        </w:div>
        <w:div w:id="243606937">
          <w:marLeft w:val="0"/>
          <w:marRight w:val="0"/>
          <w:marTop w:val="0"/>
          <w:marBottom w:val="0"/>
          <w:divBdr>
            <w:top w:val="none" w:sz="0" w:space="0" w:color="auto"/>
            <w:left w:val="none" w:sz="0" w:space="0" w:color="auto"/>
            <w:bottom w:val="none" w:sz="0" w:space="0" w:color="auto"/>
            <w:right w:val="none" w:sz="0" w:space="0" w:color="auto"/>
          </w:divBdr>
        </w:div>
        <w:div w:id="1935475709">
          <w:marLeft w:val="0"/>
          <w:marRight w:val="0"/>
          <w:marTop w:val="0"/>
          <w:marBottom w:val="0"/>
          <w:divBdr>
            <w:top w:val="none" w:sz="0" w:space="0" w:color="auto"/>
            <w:left w:val="none" w:sz="0" w:space="0" w:color="auto"/>
            <w:bottom w:val="none" w:sz="0" w:space="0" w:color="auto"/>
            <w:right w:val="none" w:sz="0" w:space="0" w:color="auto"/>
          </w:divBdr>
        </w:div>
        <w:div w:id="2023818347">
          <w:marLeft w:val="0"/>
          <w:marRight w:val="0"/>
          <w:marTop w:val="0"/>
          <w:marBottom w:val="0"/>
          <w:divBdr>
            <w:top w:val="none" w:sz="0" w:space="0" w:color="auto"/>
            <w:left w:val="none" w:sz="0" w:space="0" w:color="auto"/>
            <w:bottom w:val="none" w:sz="0" w:space="0" w:color="auto"/>
            <w:right w:val="none" w:sz="0" w:space="0" w:color="auto"/>
          </w:divBdr>
        </w:div>
        <w:div w:id="1931890153">
          <w:marLeft w:val="0"/>
          <w:marRight w:val="0"/>
          <w:marTop w:val="0"/>
          <w:marBottom w:val="0"/>
          <w:divBdr>
            <w:top w:val="none" w:sz="0" w:space="0" w:color="auto"/>
            <w:left w:val="none" w:sz="0" w:space="0" w:color="auto"/>
            <w:bottom w:val="none" w:sz="0" w:space="0" w:color="auto"/>
            <w:right w:val="none" w:sz="0" w:space="0" w:color="auto"/>
          </w:divBdr>
        </w:div>
        <w:div w:id="2138916008">
          <w:marLeft w:val="0"/>
          <w:marRight w:val="0"/>
          <w:marTop w:val="0"/>
          <w:marBottom w:val="0"/>
          <w:divBdr>
            <w:top w:val="none" w:sz="0" w:space="0" w:color="auto"/>
            <w:left w:val="none" w:sz="0" w:space="0" w:color="auto"/>
            <w:bottom w:val="none" w:sz="0" w:space="0" w:color="auto"/>
            <w:right w:val="none" w:sz="0" w:space="0" w:color="auto"/>
          </w:divBdr>
        </w:div>
        <w:div w:id="1986928269">
          <w:marLeft w:val="0"/>
          <w:marRight w:val="0"/>
          <w:marTop w:val="0"/>
          <w:marBottom w:val="0"/>
          <w:divBdr>
            <w:top w:val="none" w:sz="0" w:space="0" w:color="auto"/>
            <w:left w:val="none" w:sz="0" w:space="0" w:color="auto"/>
            <w:bottom w:val="none" w:sz="0" w:space="0" w:color="auto"/>
            <w:right w:val="none" w:sz="0" w:space="0" w:color="auto"/>
          </w:divBdr>
        </w:div>
        <w:div w:id="420031643">
          <w:marLeft w:val="0"/>
          <w:marRight w:val="0"/>
          <w:marTop w:val="0"/>
          <w:marBottom w:val="0"/>
          <w:divBdr>
            <w:top w:val="none" w:sz="0" w:space="0" w:color="auto"/>
            <w:left w:val="none" w:sz="0" w:space="0" w:color="auto"/>
            <w:bottom w:val="none" w:sz="0" w:space="0" w:color="auto"/>
            <w:right w:val="none" w:sz="0" w:space="0" w:color="auto"/>
          </w:divBdr>
        </w:div>
        <w:div w:id="1367681231">
          <w:marLeft w:val="0"/>
          <w:marRight w:val="0"/>
          <w:marTop w:val="0"/>
          <w:marBottom w:val="0"/>
          <w:divBdr>
            <w:top w:val="none" w:sz="0" w:space="0" w:color="auto"/>
            <w:left w:val="none" w:sz="0" w:space="0" w:color="auto"/>
            <w:bottom w:val="none" w:sz="0" w:space="0" w:color="auto"/>
            <w:right w:val="none" w:sz="0" w:space="0" w:color="auto"/>
          </w:divBdr>
        </w:div>
        <w:div w:id="242642466">
          <w:marLeft w:val="0"/>
          <w:marRight w:val="0"/>
          <w:marTop w:val="0"/>
          <w:marBottom w:val="0"/>
          <w:divBdr>
            <w:top w:val="none" w:sz="0" w:space="0" w:color="auto"/>
            <w:left w:val="none" w:sz="0" w:space="0" w:color="auto"/>
            <w:bottom w:val="none" w:sz="0" w:space="0" w:color="auto"/>
            <w:right w:val="none" w:sz="0" w:space="0" w:color="auto"/>
          </w:divBdr>
        </w:div>
        <w:div w:id="1012759738">
          <w:marLeft w:val="0"/>
          <w:marRight w:val="0"/>
          <w:marTop w:val="0"/>
          <w:marBottom w:val="0"/>
          <w:divBdr>
            <w:top w:val="none" w:sz="0" w:space="0" w:color="auto"/>
            <w:left w:val="none" w:sz="0" w:space="0" w:color="auto"/>
            <w:bottom w:val="none" w:sz="0" w:space="0" w:color="auto"/>
            <w:right w:val="none" w:sz="0" w:space="0" w:color="auto"/>
          </w:divBdr>
        </w:div>
        <w:div w:id="225073455">
          <w:marLeft w:val="0"/>
          <w:marRight w:val="0"/>
          <w:marTop w:val="0"/>
          <w:marBottom w:val="0"/>
          <w:divBdr>
            <w:top w:val="none" w:sz="0" w:space="0" w:color="auto"/>
            <w:left w:val="none" w:sz="0" w:space="0" w:color="auto"/>
            <w:bottom w:val="none" w:sz="0" w:space="0" w:color="auto"/>
            <w:right w:val="none" w:sz="0" w:space="0" w:color="auto"/>
          </w:divBdr>
        </w:div>
        <w:div w:id="2016876597">
          <w:marLeft w:val="0"/>
          <w:marRight w:val="0"/>
          <w:marTop w:val="0"/>
          <w:marBottom w:val="0"/>
          <w:divBdr>
            <w:top w:val="none" w:sz="0" w:space="0" w:color="auto"/>
            <w:left w:val="none" w:sz="0" w:space="0" w:color="auto"/>
            <w:bottom w:val="none" w:sz="0" w:space="0" w:color="auto"/>
            <w:right w:val="none" w:sz="0" w:space="0" w:color="auto"/>
          </w:divBdr>
        </w:div>
        <w:div w:id="1044138538">
          <w:marLeft w:val="0"/>
          <w:marRight w:val="0"/>
          <w:marTop w:val="0"/>
          <w:marBottom w:val="0"/>
          <w:divBdr>
            <w:top w:val="none" w:sz="0" w:space="0" w:color="auto"/>
            <w:left w:val="none" w:sz="0" w:space="0" w:color="auto"/>
            <w:bottom w:val="none" w:sz="0" w:space="0" w:color="auto"/>
            <w:right w:val="none" w:sz="0" w:space="0" w:color="auto"/>
          </w:divBdr>
        </w:div>
        <w:div w:id="962616583">
          <w:marLeft w:val="0"/>
          <w:marRight w:val="0"/>
          <w:marTop w:val="0"/>
          <w:marBottom w:val="0"/>
          <w:divBdr>
            <w:top w:val="none" w:sz="0" w:space="0" w:color="auto"/>
            <w:left w:val="none" w:sz="0" w:space="0" w:color="auto"/>
            <w:bottom w:val="none" w:sz="0" w:space="0" w:color="auto"/>
            <w:right w:val="none" w:sz="0" w:space="0" w:color="auto"/>
          </w:divBdr>
        </w:div>
        <w:div w:id="191191471">
          <w:marLeft w:val="0"/>
          <w:marRight w:val="0"/>
          <w:marTop w:val="0"/>
          <w:marBottom w:val="0"/>
          <w:divBdr>
            <w:top w:val="none" w:sz="0" w:space="0" w:color="auto"/>
            <w:left w:val="none" w:sz="0" w:space="0" w:color="auto"/>
            <w:bottom w:val="none" w:sz="0" w:space="0" w:color="auto"/>
            <w:right w:val="none" w:sz="0" w:space="0" w:color="auto"/>
          </w:divBdr>
        </w:div>
        <w:div w:id="1024551836">
          <w:marLeft w:val="0"/>
          <w:marRight w:val="0"/>
          <w:marTop w:val="0"/>
          <w:marBottom w:val="0"/>
          <w:divBdr>
            <w:top w:val="none" w:sz="0" w:space="0" w:color="auto"/>
            <w:left w:val="none" w:sz="0" w:space="0" w:color="auto"/>
            <w:bottom w:val="none" w:sz="0" w:space="0" w:color="auto"/>
            <w:right w:val="none" w:sz="0" w:space="0" w:color="auto"/>
          </w:divBdr>
        </w:div>
        <w:div w:id="1587836066">
          <w:marLeft w:val="0"/>
          <w:marRight w:val="0"/>
          <w:marTop w:val="0"/>
          <w:marBottom w:val="0"/>
          <w:divBdr>
            <w:top w:val="none" w:sz="0" w:space="0" w:color="auto"/>
            <w:left w:val="none" w:sz="0" w:space="0" w:color="auto"/>
            <w:bottom w:val="none" w:sz="0" w:space="0" w:color="auto"/>
            <w:right w:val="none" w:sz="0" w:space="0" w:color="auto"/>
          </w:divBdr>
        </w:div>
        <w:div w:id="581642223">
          <w:marLeft w:val="0"/>
          <w:marRight w:val="0"/>
          <w:marTop w:val="0"/>
          <w:marBottom w:val="0"/>
          <w:divBdr>
            <w:top w:val="none" w:sz="0" w:space="0" w:color="auto"/>
            <w:left w:val="none" w:sz="0" w:space="0" w:color="auto"/>
            <w:bottom w:val="none" w:sz="0" w:space="0" w:color="auto"/>
            <w:right w:val="none" w:sz="0" w:space="0" w:color="auto"/>
          </w:divBdr>
        </w:div>
        <w:div w:id="6834807">
          <w:marLeft w:val="0"/>
          <w:marRight w:val="0"/>
          <w:marTop w:val="0"/>
          <w:marBottom w:val="0"/>
          <w:divBdr>
            <w:top w:val="none" w:sz="0" w:space="0" w:color="auto"/>
            <w:left w:val="none" w:sz="0" w:space="0" w:color="auto"/>
            <w:bottom w:val="none" w:sz="0" w:space="0" w:color="auto"/>
            <w:right w:val="none" w:sz="0" w:space="0" w:color="auto"/>
          </w:divBdr>
        </w:div>
        <w:div w:id="1386641847">
          <w:marLeft w:val="0"/>
          <w:marRight w:val="0"/>
          <w:marTop w:val="0"/>
          <w:marBottom w:val="0"/>
          <w:divBdr>
            <w:top w:val="none" w:sz="0" w:space="0" w:color="auto"/>
            <w:left w:val="none" w:sz="0" w:space="0" w:color="auto"/>
            <w:bottom w:val="none" w:sz="0" w:space="0" w:color="auto"/>
            <w:right w:val="none" w:sz="0" w:space="0" w:color="auto"/>
          </w:divBdr>
        </w:div>
        <w:div w:id="228007747">
          <w:marLeft w:val="0"/>
          <w:marRight w:val="0"/>
          <w:marTop w:val="0"/>
          <w:marBottom w:val="0"/>
          <w:divBdr>
            <w:top w:val="none" w:sz="0" w:space="0" w:color="auto"/>
            <w:left w:val="none" w:sz="0" w:space="0" w:color="auto"/>
            <w:bottom w:val="none" w:sz="0" w:space="0" w:color="auto"/>
            <w:right w:val="none" w:sz="0" w:space="0" w:color="auto"/>
          </w:divBdr>
        </w:div>
        <w:div w:id="1372530337">
          <w:marLeft w:val="0"/>
          <w:marRight w:val="0"/>
          <w:marTop w:val="0"/>
          <w:marBottom w:val="0"/>
          <w:divBdr>
            <w:top w:val="none" w:sz="0" w:space="0" w:color="auto"/>
            <w:left w:val="none" w:sz="0" w:space="0" w:color="auto"/>
            <w:bottom w:val="none" w:sz="0" w:space="0" w:color="auto"/>
            <w:right w:val="none" w:sz="0" w:space="0" w:color="auto"/>
          </w:divBdr>
        </w:div>
        <w:div w:id="208300675">
          <w:marLeft w:val="0"/>
          <w:marRight w:val="0"/>
          <w:marTop w:val="0"/>
          <w:marBottom w:val="0"/>
          <w:divBdr>
            <w:top w:val="none" w:sz="0" w:space="0" w:color="auto"/>
            <w:left w:val="none" w:sz="0" w:space="0" w:color="auto"/>
            <w:bottom w:val="none" w:sz="0" w:space="0" w:color="auto"/>
            <w:right w:val="none" w:sz="0" w:space="0" w:color="auto"/>
          </w:divBdr>
        </w:div>
        <w:div w:id="981806522">
          <w:marLeft w:val="0"/>
          <w:marRight w:val="0"/>
          <w:marTop w:val="0"/>
          <w:marBottom w:val="0"/>
          <w:divBdr>
            <w:top w:val="none" w:sz="0" w:space="0" w:color="auto"/>
            <w:left w:val="none" w:sz="0" w:space="0" w:color="auto"/>
            <w:bottom w:val="none" w:sz="0" w:space="0" w:color="auto"/>
            <w:right w:val="none" w:sz="0" w:space="0" w:color="auto"/>
          </w:divBdr>
        </w:div>
        <w:div w:id="1297950952">
          <w:marLeft w:val="0"/>
          <w:marRight w:val="0"/>
          <w:marTop w:val="0"/>
          <w:marBottom w:val="0"/>
          <w:divBdr>
            <w:top w:val="none" w:sz="0" w:space="0" w:color="auto"/>
            <w:left w:val="none" w:sz="0" w:space="0" w:color="auto"/>
            <w:bottom w:val="none" w:sz="0" w:space="0" w:color="auto"/>
            <w:right w:val="none" w:sz="0" w:space="0" w:color="auto"/>
          </w:divBdr>
        </w:div>
        <w:div w:id="1646426511">
          <w:marLeft w:val="0"/>
          <w:marRight w:val="0"/>
          <w:marTop w:val="0"/>
          <w:marBottom w:val="0"/>
          <w:divBdr>
            <w:top w:val="none" w:sz="0" w:space="0" w:color="auto"/>
            <w:left w:val="none" w:sz="0" w:space="0" w:color="auto"/>
            <w:bottom w:val="none" w:sz="0" w:space="0" w:color="auto"/>
            <w:right w:val="none" w:sz="0" w:space="0" w:color="auto"/>
          </w:divBdr>
        </w:div>
        <w:div w:id="321009560">
          <w:marLeft w:val="0"/>
          <w:marRight w:val="0"/>
          <w:marTop w:val="0"/>
          <w:marBottom w:val="0"/>
          <w:divBdr>
            <w:top w:val="none" w:sz="0" w:space="0" w:color="auto"/>
            <w:left w:val="none" w:sz="0" w:space="0" w:color="auto"/>
            <w:bottom w:val="none" w:sz="0" w:space="0" w:color="auto"/>
            <w:right w:val="none" w:sz="0" w:space="0" w:color="auto"/>
          </w:divBdr>
        </w:div>
        <w:div w:id="1590390089">
          <w:marLeft w:val="0"/>
          <w:marRight w:val="0"/>
          <w:marTop w:val="0"/>
          <w:marBottom w:val="0"/>
          <w:divBdr>
            <w:top w:val="none" w:sz="0" w:space="0" w:color="auto"/>
            <w:left w:val="none" w:sz="0" w:space="0" w:color="auto"/>
            <w:bottom w:val="none" w:sz="0" w:space="0" w:color="auto"/>
            <w:right w:val="none" w:sz="0" w:space="0" w:color="auto"/>
          </w:divBdr>
        </w:div>
        <w:div w:id="1062873299">
          <w:marLeft w:val="0"/>
          <w:marRight w:val="0"/>
          <w:marTop w:val="0"/>
          <w:marBottom w:val="0"/>
          <w:divBdr>
            <w:top w:val="none" w:sz="0" w:space="0" w:color="auto"/>
            <w:left w:val="none" w:sz="0" w:space="0" w:color="auto"/>
            <w:bottom w:val="none" w:sz="0" w:space="0" w:color="auto"/>
            <w:right w:val="none" w:sz="0" w:space="0" w:color="auto"/>
          </w:divBdr>
        </w:div>
        <w:div w:id="1096438520">
          <w:marLeft w:val="0"/>
          <w:marRight w:val="0"/>
          <w:marTop w:val="0"/>
          <w:marBottom w:val="0"/>
          <w:divBdr>
            <w:top w:val="none" w:sz="0" w:space="0" w:color="auto"/>
            <w:left w:val="none" w:sz="0" w:space="0" w:color="auto"/>
            <w:bottom w:val="none" w:sz="0" w:space="0" w:color="auto"/>
            <w:right w:val="none" w:sz="0" w:space="0" w:color="auto"/>
          </w:divBdr>
        </w:div>
        <w:div w:id="394165428">
          <w:marLeft w:val="0"/>
          <w:marRight w:val="0"/>
          <w:marTop w:val="0"/>
          <w:marBottom w:val="0"/>
          <w:divBdr>
            <w:top w:val="none" w:sz="0" w:space="0" w:color="auto"/>
            <w:left w:val="none" w:sz="0" w:space="0" w:color="auto"/>
            <w:bottom w:val="none" w:sz="0" w:space="0" w:color="auto"/>
            <w:right w:val="none" w:sz="0" w:space="0" w:color="auto"/>
          </w:divBdr>
        </w:div>
        <w:div w:id="1108358035">
          <w:marLeft w:val="0"/>
          <w:marRight w:val="0"/>
          <w:marTop w:val="0"/>
          <w:marBottom w:val="0"/>
          <w:divBdr>
            <w:top w:val="none" w:sz="0" w:space="0" w:color="auto"/>
            <w:left w:val="none" w:sz="0" w:space="0" w:color="auto"/>
            <w:bottom w:val="none" w:sz="0" w:space="0" w:color="auto"/>
            <w:right w:val="none" w:sz="0" w:space="0" w:color="auto"/>
          </w:divBdr>
        </w:div>
        <w:div w:id="402871652">
          <w:marLeft w:val="0"/>
          <w:marRight w:val="0"/>
          <w:marTop w:val="0"/>
          <w:marBottom w:val="0"/>
          <w:divBdr>
            <w:top w:val="none" w:sz="0" w:space="0" w:color="auto"/>
            <w:left w:val="none" w:sz="0" w:space="0" w:color="auto"/>
            <w:bottom w:val="none" w:sz="0" w:space="0" w:color="auto"/>
            <w:right w:val="none" w:sz="0" w:space="0" w:color="auto"/>
          </w:divBdr>
        </w:div>
        <w:div w:id="2097289335">
          <w:marLeft w:val="0"/>
          <w:marRight w:val="0"/>
          <w:marTop w:val="0"/>
          <w:marBottom w:val="0"/>
          <w:divBdr>
            <w:top w:val="none" w:sz="0" w:space="0" w:color="auto"/>
            <w:left w:val="none" w:sz="0" w:space="0" w:color="auto"/>
            <w:bottom w:val="none" w:sz="0" w:space="0" w:color="auto"/>
            <w:right w:val="none" w:sz="0" w:space="0" w:color="auto"/>
          </w:divBdr>
        </w:div>
        <w:div w:id="327098502">
          <w:marLeft w:val="0"/>
          <w:marRight w:val="0"/>
          <w:marTop w:val="0"/>
          <w:marBottom w:val="0"/>
          <w:divBdr>
            <w:top w:val="none" w:sz="0" w:space="0" w:color="auto"/>
            <w:left w:val="none" w:sz="0" w:space="0" w:color="auto"/>
            <w:bottom w:val="none" w:sz="0" w:space="0" w:color="auto"/>
            <w:right w:val="none" w:sz="0" w:space="0" w:color="auto"/>
          </w:divBdr>
        </w:div>
        <w:div w:id="1098940155">
          <w:marLeft w:val="0"/>
          <w:marRight w:val="0"/>
          <w:marTop w:val="0"/>
          <w:marBottom w:val="0"/>
          <w:divBdr>
            <w:top w:val="none" w:sz="0" w:space="0" w:color="auto"/>
            <w:left w:val="none" w:sz="0" w:space="0" w:color="auto"/>
            <w:bottom w:val="none" w:sz="0" w:space="0" w:color="auto"/>
            <w:right w:val="none" w:sz="0" w:space="0" w:color="auto"/>
          </w:divBdr>
        </w:div>
        <w:div w:id="11999942">
          <w:marLeft w:val="0"/>
          <w:marRight w:val="0"/>
          <w:marTop w:val="0"/>
          <w:marBottom w:val="0"/>
          <w:divBdr>
            <w:top w:val="none" w:sz="0" w:space="0" w:color="auto"/>
            <w:left w:val="none" w:sz="0" w:space="0" w:color="auto"/>
            <w:bottom w:val="none" w:sz="0" w:space="0" w:color="auto"/>
            <w:right w:val="none" w:sz="0" w:space="0" w:color="auto"/>
          </w:divBdr>
        </w:div>
        <w:div w:id="467165760">
          <w:marLeft w:val="0"/>
          <w:marRight w:val="0"/>
          <w:marTop w:val="0"/>
          <w:marBottom w:val="0"/>
          <w:divBdr>
            <w:top w:val="none" w:sz="0" w:space="0" w:color="auto"/>
            <w:left w:val="none" w:sz="0" w:space="0" w:color="auto"/>
            <w:bottom w:val="none" w:sz="0" w:space="0" w:color="auto"/>
            <w:right w:val="none" w:sz="0" w:space="0" w:color="auto"/>
          </w:divBdr>
        </w:div>
        <w:div w:id="1488741663">
          <w:marLeft w:val="0"/>
          <w:marRight w:val="0"/>
          <w:marTop w:val="0"/>
          <w:marBottom w:val="0"/>
          <w:divBdr>
            <w:top w:val="none" w:sz="0" w:space="0" w:color="auto"/>
            <w:left w:val="none" w:sz="0" w:space="0" w:color="auto"/>
            <w:bottom w:val="none" w:sz="0" w:space="0" w:color="auto"/>
            <w:right w:val="none" w:sz="0" w:space="0" w:color="auto"/>
          </w:divBdr>
        </w:div>
        <w:div w:id="80295722">
          <w:marLeft w:val="0"/>
          <w:marRight w:val="0"/>
          <w:marTop w:val="0"/>
          <w:marBottom w:val="0"/>
          <w:divBdr>
            <w:top w:val="none" w:sz="0" w:space="0" w:color="auto"/>
            <w:left w:val="none" w:sz="0" w:space="0" w:color="auto"/>
            <w:bottom w:val="none" w:sz="0" w:space="0" w:color="auto"/>
            <w:right w:val="none" w:sz="0" w:space="0" w:color="auto"/>
          </w:divBdr>
        </w:div>
        <w:div w:id="1707868520">
          <w:marLeft w:val="0"/>
          <w:marRight w:val="0"/>
          <w:marTop w:val="0"/>
          <w:marBottom w:val="0"/>
          <w:divBdr>
            <w:top w:val="none" w:sz="0" w:space="0" w:color="auto"/>
            <w:left w:val="none" w:sz="0" w:space="0" w:color="auto"/>
            <w:bottom w:val="none" w:sz="0" w:space="0" w:color="auto"/>
            <w:right w:val="none" w:sz="0" w:space="0" w:color="auto"/>
          </w:divBdr>
        </w:div>
        <w:div w:id="2127573830">
          <w:marLeft w:val="0"/>
          <w:marRight w:val="0"/>
          <w:marTop w:val="0"/>
          <w:marBottom w:val="0"/>
          <w:divBdr>
            <w:top w:val="none" w:sz="0" w:space="0" w:color="auto"/>
            <w:left w:val="none" w:sz="0" w:space="0" w:color="auto"/>
            <w:bottom w:val="none" w:sz="0" w:space="0" w:color="auto"/>
            <w:right w:val="none" w:sz="0" w:space="0" w:color="auto"/>
          </w:divBdr>
        </w:div>
        <w:div w:id="415831276">
          <w:marLeft w:val="0"/>
          <w:marRight w:val="0"/>
          <w:marTop w:val="0"/>
          <w:marBottom w:val="0"/>
          <w:divBdr>
            <w:top w:val="none" w:sz="0" w:space="0" w:color="auto"/>
            <w:left w:val="none" w:sz="0" w:space="0" w:color="auto"/>
            <w:bottom w:val="none" w:sz="0" w:space="0" w:color="auto"/>
            <w:right w:val="none" w:sz="0" w:space="0" w:color="auto"/>
          </w:divBdr>
        </w:div>
        <w:div w:id="634218661">
          <w:marLeft w:val="0"/>
          <w:marRight w:val="0"/>
          <w:marTop w:val="0"/>
          <w:marBottom w:val="0"/>
          <w:divBdr>
            <w:top w:val="none" w:sz="0" w:space="0" w:color="auto"/>
            <w:left w:val="none" w:sz="0" w:space="0" w:color="auto"/>
            <w:bottom w:val="none" w:sz="0" w:space="0" w:color="auto"/>
            <w:right w:val="none" w:sz="0" w:space="0" w:color="auto"/>
          </w:divBdr>
        </w:div>
        <w:div w:id="804393681">
          <w:marLeft w:val="0"/>
          <w:marRight w:val="0"/>
          <w:marTop w:val="0"/>
          <w:marBottom w:val="0"/>
          <w:divBdr>
            <w:top w:val="none" w:sz="0" w:space="0" w:color="auto"/>
            <w:left w:val="none" w:sz="0" w:space="0" w:color="auto"/>
            <w:bottom w:val="none" w:sz="0" w:space="0" w:color="auto"/>
            <w:right w:val="none" w:sz="0" w:space="0" w:color="auto"/>
          </w:divBdr>
        </w:div>
        <w:div w:id="2063946778">
          <w:marLeft w:val="0"/>
          <w:marRight w:val="0"/>
          <w:marTop w:val="0"/>
          <w:marBottom w:val="0"/>
          <w:divBdr>
            <w:top w:val="none" w:sz="0" w:space="0" w:color="auto"/>
            <w:left w:val="none" w:sz="0" w:space="0" w:color="auto"/>
            <w:bottom w:val="none" w:sz="0" w:space="0" w:color="auto"/>
            <w:right w:val="none" w:sz="0" w:space="0" w:color="auto"/>
          </w:divBdr>
        </w:div>
        <w:div w:id="151260036">
          <w:marLeft w:val="0"/>
          <w:marRight w:val="0"/>
          <w:marTop w:val="0"/>
          <w:marBottom w:val="0"/>
          <w:divBdr>
            <w:top w:val="none" w:sz="0" w:space="0" w:color="auto"/>
            <w:left w:val="none" w:sz="0" w:space="0" w:color="auto"/>
            <w:bottom w:val="none" w:sz="0" w:space="0" w:color="auto"/>
            <w:right w:val="none" w:sz="0" w:space="0" w:color="auto"/>
          </w:divBdr>
        </w:div>
        <w:div w:id="1532182416">
          <w:marLeft w:val="0"/>
          <w:marRight w:val="0"/>
          <w:marTop w:val="0"/>
          <w:marBottom w:val="0"/>
          <w:divBdr>
            <w:top w:val="none" w:sz="0" w:space="0" w:color="auto"/>
            <w:left w:val="none" w:sz="0" w:space="0" w:color="auto"/>
            <w:bottom w:val="none" w:sz="0" w:space="0" w:color="auto"/>
            <w:right w:val="none" w:sz="0" w:space="0" w:color="auto"/>
          </w:divBdr>
        </w:div>
        <w:div w:id="394352603">
          <w:marLeft w:val="0"/>
          <w:marRight w:val="0"/>
          <w:marTop w:val="0"/>
          <w:marBottom w:val="0"/>
          <w:divBdr>
            <w:top w:val="none" w:sz="0" w:space="0" w:color="auto"/>
            <w:left w:val="none" w:sz="0" w:space="0" w:color="auto"/>
            <w:bottom w:val="none" w:sz="0" w:space="0" w:color="auto"/>
            <w:right w:val="none" w:sz="0" w:space="0" w:color="auto"/>
          </w:divBdr>
        </w:div>
        <w:div w:id="205409625">
          <w:marLeft w:val="0"/>
          <w:marRight w:val="0"/>
          <w:marTop w:val="0"/>
          <w:marBottom w:val="0"/>
          <w:divBdr>
            <w:top w:val="none" w:sz="0" w:space="0" w:color="auto"/>
            <w:left w:val="none" w:sz="0" w:space="0" w:color="auto"/>
            <w:bottom w:val="none" w:sz="0" w:space="0" w:color="auto"/>
            <w:right w:val="none" w:sz="0" w:space="0" w:color="auto"/>
          </w:divBdr>
        </w:div>
        <w:div w:id="1979534236">
          <w:marLeft w:val="0"/>
          <w:marRight w:val="0"/>
          <w:marTop w:val="0"/>
          <w:marBottom w:val="0"/>
          <w:divBdr>
            <w:top w:val="none" w:sz="0" w:space="0" w:color="auto"/>
            <w:left w:val="none" w:sz="0" w:space="0" w:color="auto"/>
            <w:bottom w:val="none" w:sz="0" w:space="0" w:color="auto"/>
            <w:right w:val="none" w:sz="0" w:space="0" w:color="auto"/>
          </w:divBdr>
        </w:div>
        <w:div w:id="1337340612">
          <w:marLeft w:val="0"/>
          <w:marRight w:val="0"/>
          <w:marTop w:val="0"/>
          <w:marBottom w:val="0"/>
          <w:divBdr>
            <w:top w:val="none" w:sz="0" w:space="0" w:color="auto"/>
            <w:left w:val="none" w:sz="0" w:space="0" w:color="auto"/>
            <w:bottom w:val="none" w:sz="0" w:space="0" w:color="auto"/>
            <w:right w:val="none" w:sz="0" w:space="0" w:color="auto"/>
          </w:divBdr>
        </w:div>
        <w:div w:id="584655694">
          <w:marLeft w:val="0"/>
          <w:marRight w:val="0"/>
          <w:marTop w:val="0"/>
          <w:marBottom w:val="0"/>
          <w:divBdr>
            <w:top w:val="none" w:sz="0" w:space="0" w:color="auto"/>
            <w:left w:val="none" w:sz="0" w:space="0" w:color="auto"/>
            <w:bottom w:val="none" w:sz="0" w:space="0" w:color="auto"/>
            <w:right w:val="none" w:sz="0" w:space="0" w:color="auto"/>
          </w:divBdr>
        </w:div>
        <w:div w:id="1774085348">
          <w:marLeft w:val="0"/>
          <w:marRight w:val="0"/>
          <w:marTop w:val="0"/>
          <w:marBottom w:val="0"/>
          <w:divBdr>
            <w:top w:val="none" w:sz="0" w:space="0" w:color="auto"/>
            <w:left w:val="none" w:sz="0" w:space="0" w:color="auto"/>
            <w:bottom w:val="none" w:sz="0" w:space="0" w:color="auto"/>
            <w:right w:val="none" w:sz="0" w:space="0" w:color="auto"/>
          </w:divBdr>
        </w:div>
        <w:div w:id="399406380">
          <w:marLeft w:val="0"/>
          <w:marRight w:val="0"/>
          <w:marTop w:val="0"/>
          <w:marBottom w:val="0"/>
          <w:divBdr>
            <w:top w:val="none" w:sz="0" w:space="0" w:color="auto"/>
            <w:left w:val="none" w:sz="0" w:space="0" w:color="auto"/>
            <w:bottom w:val="none" w:sz="0" w:space="0" w:color="auto"/>
            <w:right w:val="none" w:sz="0" w:space="0" w:color="auto"/>
          </w:divBdr>
        </w:div>
        <w:div w:id="1139300792">
          <w:marLeft w:val="0"/>
          <w:marRight w:val="0"/>
          <w:marTop w:val="0"/>
          <w:marBottom w:val="0"/>
          <w:divBdr>
            <w:top w:val="none" w:sz="0" w:space="0" w:color="auto"/>
            <w:left w:val="none" w:sz="0" w:space="0" w:color="auto"/>
            <w:bottom w:val="none" w:sz="0" w:space="0" w:color="auto"/>
            <w:right w:val="none" w:sz="0" w:space="0" w:color="auto"/>
          </w:divBdr>
        </w:div>
        <w:div w:id="2068644002">
          <w:marLeft w:val="0"/>
          <w:marRight w:val="0"/>
          <w:marTop w:val="0"/>
          <w:marBottom w:val="0"/>
          <w:divBdr>
            <w:top w:val="none" w:sz="0" w:space="0" w:color="auto"/>
            <w:left w:val="none" w:sz="0" w:space="0" w:color="auto"/>
            <w:bottom w:val="none" w:sz="0" w:space="0" w:color="auto"/>
            <w:right w:val="none" w:sz="0" w:space="0" w:color="auto"/>
          </w:divBdr>
        </w:div>
        <w:div w:id="1363018337">
          <w:marLeft w:val="0"/>
          <w:marRight w:val="0"/>
          <w:marTop w:val="0"/>
          <w:marBottom w:val="0"/>
          <w:divBdr>
            <w:top w:val="none" w:sz="0" w:space="0" w:color="auto"/>
            <w:left w:val="none" w:sz="0" w:space="0" w:color="auto"/>
            <w:bottom w:val="none" w:sz="0" w:space="0" w:color="auto"/>
            <w:right w:val="none" w:sz="0" w:space="0" w:color="auto"/>
          </w:divBdr>
        </w:div>
        <w:div w:id="991182460">
          <w:marLeft w:val="0"/>
          <w:marRight w:val="0"/>
          <w:marTop w:val="0"/>
          <w:marBottom w:val="0"/>
          <w:divBdr>
            <w:top w:val="none" w:sz="0" w:space="0" w:color="auto"/>
            <w:left w:val="none" w:sz="0" w:space="0" w:color="auto"/>
            <w:bottom w:val="none" w:sz="0" w:space="0" w:color="auto"/>
            <w:right w:val="none" w:sz="0" w:space="0" w:color="auto"/>
          </w:divBdr>
        </w:div>
        <w:div w:id="1047604988">
          <w:marLeft w:val="0"/>
          <w:marRight w:val="0"/>
          <w:marTop w:val="0"/>
          <w:marBottom w:val="0"/>
          <w:divBdr>
            <w:top w:val="none" w:sz="0" w:space="0" w:color="auto"/>
            <w:left w:val="none" w:sz="0" w:space="0" w:color="auto"/>
            <w:bottom w:val="none" w:sz="0" w:space="0" w:color="auto"/>
            <w:right w:val="none" w:sz="0" w:space="0" w:color="auto"/>
          </w:divBdr>
        </w:div>
        <w:div w:id="183054221">
          <w:marLeft w:val="0"/>
          <w:marRight w:val="0"/>
          <w:marTop w:val="0"/>
          <w:marBottom w:val="0"/>
          <w:divBdr>
            <w:top w:val="none" w:sz="0" w:space="0" w:color="auto"/>
            <w:left w:val="none" w:sz="0" w:space="0" w:color="auto"/>
            <w:bottom w:val="none" w:sz="0" w:space="0" w:color="auto"/>
            <w:right w:val="none" w:sz="0" w:space="0" w:color="auto"/>
          </w:divBdr>
        </w:div>
        <w:div w:id="1154831993">
          <w:marLeft w:val="0"/>
          <w:marRight w:val="0"/>
          <w:marTop w:val="0"/>
          <w:marBottom w:val="0"/>
          <w:divBdr>
            <w:top w:val="none" w:sz="0" w:space="0" w:color="auto"/>
            <w:left w:val="none" w:sz="0" w:space="0" w:color="auto"/>
            <w:bottom w:val="none" w:sz="0" w:space="0" w:color="auto"/>
            <w:right w:val="none" w:sz="0" w:space="0" w:color="auto"/>
          </w:divBdr>
        </w:div>
        <w:div w:id="1862013515">
          <w:marLeft w:val="0"/>
          <w:marRight w:val="0"/>
          <w:marTop w:val="0"/>
          <w:marBottom w:val="0"/>
          <w:divBdr>
            <w:top w:val="none" w:sz="0" w:space="0" w:color="auto"/>
            <w:left w:val="none" w:sz="0" w:space="0" w:color="auto"/>
            <w:bottom w:val="none" w:sz="0" w:space="0" w:color="auto"/>
            <w:right w:val="none" w:sz="0" w:space="0" w:color="auto"/>
          </w:divBdr>
        </w:div>
        <w:div w:id="1617371706">
          <w:marLeft w:val="0"/>
          <w:marRight w:val="0"/>
          <w:marTop w:val="0"/>
          <w:marBottom w:val="0"/>
          <w:divBdr>
            <w:top w:val="none" w:sz="0" w:space="0" w:color="auto"/>
            <w:left w:val="none" w:sz="0" w:space="0" w:color="auto"/>
            <w:bottom w:val="none" w:sz="0" w:space="0" w:color="auto"/>
            <w:right w:val="none" w:sz="0" w:space="0" w:color="auto"/>
          </w:divBdr>
        </w:div>
        <w:div w:id="775950140">
          <w:marLeft w:val="0"/>
          <w:marRight w:val="0"/>
          <w:marTop w:val="0"/>
          <w:marBottom w:val="0"/>
          <w:divBdr>
            <w:top w:val="none" w:sz="0" w:space="0" w:color="auto"/>
            <w:left w:val="none" w:sz="0" w:space="0" w:color="auto"/>
            <w:bottom w:val="none" w:sz="0" w:space="0" w:color="auto"/>
            <w:right w:val="none" w:sz="0" w:space="0" w:color="auto"/>
          </w:divBdr>
        </w:div>
        <w:div w:id="79716547">
          <w:marLeft w:val="0"/>
          <w:marRight w:val="0"/>
          <w:marTop w:val="0"/>
          <w:marBottom w:val="0"/>
          <w:divBdr>
            <w:top w:val="none" w:sz="0" w:space="0" w:color="auto"/>
            <w:left w:val="none" w:sz="0" w:space="0" w:color="auto"/>
            <w:bottom w:val="none" w:sz="0" w:space="0" w:color="auto"/>
            <w:right w:val="none" w:sz="0" w:space="0" w:color="auto"/>
          </w:divBdr>
        </w:div>
        <w:div w:id="1326283522">
          <w:marLeft w:val="0"/>
          <w:marRight w:val="0"/>
          <w:marTop w:val="0"/>
          <w:marBottom w:val="0"/>
          <w:divBdr>
            <w:top w:val="none" w:sz="0" w:space="0" w:color="auto"/>
            <w:left w:val="none" w:sz="0" w:space="0" w:color="auto"/>
            <w:bottom w:val="none" w:sz="0" w:space="0" w:color="auto"/>
            <w:right w:val="none" w:sz="0" w:space="0" w:color="auto"/>
          </w:divBdr>
        </w:div>
        <w:div w:id="637878870">
          <w:marLeft w:val="0"/>
          <w:marRight w:val="0"/>
          <w:marTop w:val="0"/>
          <w:marBottom w:val="0"/>
          <w:divBdr>
            <w:top w:val="none" w:sz="0" w:space="0" w:color="auto"/>
            <w:left w:val="none" w:sz="0" w:space="0" w:color="auto"/>
            <w:bottom w:val="none" w:sz="0" w:space="0" w:color="auto"/>
            <w:right w:val="none" w:sz="0" w:space="0" w:color="auto"/>
          </w:divBdr>
        </w:div>
        <w:div w:id="1782336261">
          <w:marLeft w:val="0"/>
          <w:marRight w:val="0"/>
          <w:marTop w:val="0"/>
          <w:marBottom w:val="0"/>
          <w:divBdr>
            <w:top w:val="none" w:sz="0" w:space="0" w:color="auto"/>
            <w:left w:val="none" w:sz="0" w:space="0" w:color="auto"/>
            <w:bottom w:val="none" w:sz="0" w:space="0" w:color="auto"/>
            <w:right w:val="none" w:sz="0" w:space="0" w:color="auto"/>
          </w:divBdr>
        </w:div>
        <w:div w:id="709189697">
          <w:marLeft w:val="0"/>
          <w:marRight w:val="0"/>
          <w:marTop w:val="0"/>
          <w:marBottom w:val="0"/>
          <w:divBdr>
            <w:top w:val="none" w:sz="0" w:space="0" w:color="auto"/>
            <w:left w:val="none" w:sz="0" w:space="0" w:color="auto"/>
            <w:bottom w:val="none" w:sz="0" w:space="0" w:color="auto"/>
            <w:right w:val="none" w:sz="0" w:space="0" w:color="auto"/>
          </w:divBdr>
        </w:div>
        <w:div w:id="981420218">
          <w:marLeft w:val="0"/>
          <w:marRight w:val="0"/>
          <w:marTop w:val="0"/>
          <w:marBottom w:val="0"/>
          <w:divBdr>
            <w:top w:val="none" w:sz="0" w:space="0" w:color="auto"/>
            <w:left w:val="none" w:sz="0" w:space="0" w:color="auto"/>
            <w:bottom w:val="none" w:sz="0" w:space="0" w:color="auto"/>
            <w:right w:val="none" w:sz="0" w:space="0" w:color="auto"/>
          </w:divBdr>
        </w:div>
        <w:div w:id="495196327">
          <w:marLeft w:val="0"/>
          <w:marRight w:val="0"/>
          <w:marTop w:val="0"/>
          <w:marBottom w:val="0"/>
          <w:divBdr>
            <w:top w:val="none" w:sz="0" w:space="0" w:color="auto"/>
            <w:left w:val="none" w:sz="0" w:space="0" w:color="auto"/>
            <w:bottom w:val="none" w:sz="0" w:space="0" w:color="auto"/>
            <w:right w:val="none" w:sz="0" w:space="0" w:color="auto"/>
          </w:divBdr>
        </w:div>
        <w:div w:id="1411851945">
          <w:marLeft w:val="0"/>
          <w:marRight w:val="0"/>
          <w:marTop w:val="0"/>
          <w:marBottom w:val="0"/>
          <w:divBdr>
            <w:top w:val="none" w:sz="0" w:space="0" w:color="auto"/>
            <w:left w:val="none" w:sz="0" w:space="0" w:color="auto"/>
            <w:bottom w:val="none" w:sz="0" w:space="0" w:color="auto"/>
            <w:right w:val="none" w:sz="0" w:space="0" w:color="auto"/>
          </w:divBdr>
        </w:div>
        <w:div w:id="1108507945">
          <w:marLeft w:val="0"/>
          <w:marRight w:val="0"/>
          <w:marTop w:val="0"/>
          <w:marBottom w:val="0"/>
          <w:divBdr>
            <w:top w:val="none" w:sz="0" w:space="0" w:color="auto"/>
            <w:left w:val="none" w:sz="0" w:space="0" w:color="auto"/>
            <w:bottom w:val="none" w:sz="0" w:space="0" w:color="auto"/>
            <w:right w:val="none" w:sz="0" w:space="0" w:color="auto"/>
          </w:divBdr>
        </w:div>
        <w:div w:id="1101609349">
          <w:marLeft w:val="0"/>
          <w:marRight w:val="0"/>
          <w:marTop w:val="0"/>
          <w:marBottom w:val="0"/>
          <w:divBdr>
            <w:top w:val="none" w:sz="0" w:space="0" w:color="auto"/>
            <w:left w:val="none" w:sz="0" w:space="0" w:color="auto"/>
            <w:bottom w:val="none" w:sz="0" w:space="0" w:color="auto"/>
            <w:right w:val="none" w:sz="0" w:space="0" w:color="auto"/>
          </w:divBdr>
        </w:div>
        <w:div w:id="913205502">
          <w:marLeft w:val="0"/>
          <w:marRight w:val="0"/>
          <w:marTop w:val="0"/>
          <w:marBottom w:val="0"/>
          <w:divBdr>
            <w:top w:val="none" w:sz="0" w:space="0" w:color="auto"/>
            <w:left w:val="none" w:sz="0" w:space="0" w:color="auto"/>
            <w:bottom w:val="none" w:sz="0" w:space="0" w:color="auto"/>
            <w:right w:val="none" w:sz="0" w:space="0" w:color="auto"/>
          </w:divBdr>
        </w:div>
        <w:div w:id="187379941">
          <w:marLeft w:val="0"/>
          <w:marRight w:val="0"/>
          <w:marTop w:val="0"/>
          <w:marBottom w:val="0"/>
          <w:divBdr>
            <w:top w:val="none" w:sz="0" w:space="0" w:color="auto"/>
            <w:left w:val="none" w:sz="0" w:space="0" w:color="auto"/>
            <w:bottom w:val="none" w:sz="0" w:space="0" w:color="auto"/>
            <w:right w:val="none" w:sz="0" w:space="0" w:color="auto"/>
          </w:divBdr>
        </w:div>
        <w:div w:id="1764910430">
          <w:marLeft w:val="0"/>
          <w:marRight w:val="0"/>
          <w:marTop w:val="0"/>
          <w:marBottom w:val="0"/>
          <w:divBdr>
            <w:top w:val="none" w:sz="0" w:space="0" w:color="auto"/>
            <w:left w:val="none" w:sz="0" w:space="0" w:color="auto"/>
            <w:bottom w:val="none" w:sz="0" w:space="0" w:color="auto"/>
            <w:right w:val="none" w:sz="0" w:space="0" w:color="auto"/>
          </w:divBdr>
        </w:div>
        <w:div w:id="1696273537">
          <w:marLeft w:val="0"/>
          <w:marRight w:val="0"/>
          <w:marTop w:val="0"/>
          <w:marBottom w:val="0"/>
          <w:divBdr>
            <w:top w:val="none" w:sz="0" w:space="0" w:color="auto"/>
            <w:left w:val="none" w:sz="0" w:space="0" w:color="auto"/>
            <w:bottom w:val="none" w:sz="0" w:space="0" w:color="auto"/>
            <w:right w:val="none" w:sz="0" w:space="0" w:color="auto"/>
          </w:divBdr>
        </w:div>
        <w:div w:id="947467485">
          <w:marLeft w:val="0"/>
          <w:marRight w:val="0"/>
          <w:marTop w:val="0"/>
          <w:marBottom w:val="0"/>
          <w:divBdr>
            <w:top w:val="none" w:sz="0" w:space="0" w:color="auto"/>
            <w:left w:val="none" w:sz="0" w:space="0" w:color="auto"/>
            <w:bottom w:val="none" w:sz="0" w:space="0" w:color="auto"/>
            <w:right w:val="none" w:sz="0" w:space="0" w:color="auto"/>
          </w:divBdr>
        </w:div>
        <w:div w:id="536039949">
          <w:marLeft w:val="0"/>
          <w:marRight w:val="0"/>
          <w:marTop w:val="0"/>
          <w:marBottom w:val="0"/>
          <w:divBdr>
            <w:top w:val="none" w:sz="0" w:space="0" w:color="auto"/>
            <w:left w:val="none" w:sz="0" w:space="0" w:color="auto"/>
            <w:bottom w:val="none" w:sz="0" w:space="0" w:color="auto"/>
            <w:right w:val="none" w:sz="0" w:space="0" w:color="auto"/>
          </w:divBdr>
        </w:div>
        <w:div w:id="1703937624">
          <w:marLeft w:val="0"/>
          <w:marRight w:val="0"/>
          <w:marTop w:val="0"/>
          <w:marBottom w:val="0"/>
          <w:divBdr>
            <w:top w:val="none" w:sz="0" w:space="0" w:color="auto"/>
            <w:left w:val="none" w:sz="0" w:space="0" w:color="auto"/>
            <w:bottom w:val="none" w:sz="0" w:space="0" w:color="auto"/>
            <w:right w:val="none" w:sz="0" w:space="0" w:color="auto"/>
          </w:divBdr>
        </w:div>
        <w:div w:id="1879538352">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1327133073">
          <w:marLeft w:val="0"/>
          <w:marRight w:val="0"/>
          <w:marTop w:val="0"/>
          <w:marBottom w:val="0"/>
          <w:divBdr>
            <w:top w:val="none" w:sz="0" w:space="0" w:color="auto"/>
            <w:left w:val="none" w:sz="0" w:space="0" w:color="auto"/>
            <w:bottom w:val="none" w:sz="0" w:space="0" w:color="auto"/>
            <w:right w:val="none" w:sz="0" w:space="0" w:color="auto"/>
          </w:divBdr>
        </w:div>
        <w:div w:id="1673802854">
          <w:marLeft w:val="0"/>
          <w:marRight w:val="0"/>
          <w:marTop w:val="0"/>
          <w:marBottom w:val="0"/>
          <w:divBdr>
            <w:top w:val="none" w:sz="0" w:space="0" w:color="auto"/>
            <w:left w:val="none" w:sz="0" w:space="0" w:color="auto"/>
            <w:bottom w:val="none" w:sz="0" w:space="0" w:color="auto"/>
            <w:right w:val="none" w:sz="0" w:space="0" w:color="auto"/>
          </w:divBdr>
        </w:div>
        <w:div w:id="1436361861">
          <w:marLeft w:val="0"/>
          <w:marRight w:val="0"/>
          <w:marTop w:val="0"/>
          <w:marBottom w:val="0"/>
          <w:divBdr>
            <w:top w:val="none" w:sz="0" w:space="0" w:color="auto"/>
            <w:left w:val="none" w:sz="0" w:space="0" w:color="auto"/>
            <w:bottom w:val="none" w:sz="0" w:space="0" w:color="auto"/>
            <w:right w:val="none" w:sz="0" w:space="0" w:color="auto"/>
          </w:divBdr>
        </w:div>
        <w:div w:id="648292559">
          <w:marLeft w:val="0"/>
          <w:marRight w:val="0"/>
          <w:marTop w:val="0"/>
          <w:marBottom w:val="0"/>
          <w:divBdr>
            <w:top w:val="none" w:sz="0" w:space="0" w:color="auto"/>
            <w:left w:val="none" w:sz="0" w:space="0" w:color="auto"/>
            <w:bottom w:val="none" w:sz="0" w:space="0" w:color="auto"/>
            <w:right w:val="none" w:sz="0" w:space="0" w:color="auto"/>
          </w:divBdr>
        </w:div>
        <w:div w:id="345332014">
          <w:marLeft w:val="0"/>
          <w:marRight w:val="0"/>
          <w:marTop w:val="0"/>
          <w:marBottom w:val="0"/>
          <w:divBdr>
            <w:top w:val="none" w:sz="0" w:space="0" w:color="auto"/>
            <w:left w:val="none" w:sz="0" w:space="0" w:color="auto"/>
            <w:bottom w:val="none" w:sz="0" w:space="0" w:color="auto"/>
            <w:right w:val="none" w:sz="0" w:space="0" w:color="auto"/>
          </w:divBdr>
        </w:div>
        <w:div w:id="1688797777">
          <w:marLeft w:val="0"/>
          <w:marRight w:val="0"/>
          <w:marTop w:val="0"/>
          <w:marBottom w:val="0"/>
          <w:divBdr>
            <w:top w:val="none" w:sz="0" w:space="0" w:color="auto"/>
            <w:left w:val="none" w:sz="0" w:space="0" w:color="auto"/>
            <w:bottom w:val="none" w:sz="0" w:space="0" w:color="auto"/>
            <w:right w:val="none" w:sz="0" w:space="0" w:color="auto"/>
          </w:divBdr>
        </w:div>
        <w:div w:id="1901089433">
          <w:marLeft w:val="0"/>
          <w:marRight w:val="0"/>
          <w:marTop w:val="0"/>
          <w:marBottom w:val="0"/>
          <w:divBdr>
            <w:top w:val="none" w:sz="0" w:space="0" w:color="auto"/>
            <w:left w:val="none" w:sz="0" w:space="0" w:color="auto"/>
            <w:bottom w:val="none" w:sz="0" w:space="0" w:color="auto"/>
            <w:right w:val="none" w:sz="0" w:space="0" w:color="auto"/>
          </w:divBdr>
        </w:div>
        <w:div w:id="1171919425">
          <w:marLeft w:val="0"/>
          <w:marRight w:val="0"/>
          <w:marTop w:val="0"/>
          <w:marBottom w:val="0"/>
          <w:divBdr>
            <w:top w:val="none" w:sz="0" w:space="0" w:color="auto"/>
            <w:left w:val="none" w:sz="0" w:space="0" w:color="auto"/>
            <w:bottom w:val="none" w:sz="0" w:space="0" w:color="auto"/>
            <w:right w:val="none" w:sz="0" w:space="0" w:color="auto"/>
          </w:divBdr>
        </w:div>
        <w:div w:id="1278608114">
          <w:marLeft w:val="0"/>
          <w:marRight w:val="0"/>
          <w:marTop w:val="0"/>
          <w:marBottom w:val="0"/>
          <w:divBdr>
            <w:top w:val="none" w:sz="0" w:space="0" w:color="auto"/>
            <w:left w:val="none" w:sz="0" w:space="0" w:color="auto"/>
            <w:bottom w:val="none" w:sz="0" w:space="0" w:color="auto"/>
            <w:right w:val="none" w:sz="0" w:space="0" w:color="auto"/>
          </w:divBdr>
        </w:div>
        <w:div w:id="1943299806">
          <w:marLeft w:val="0"/>
          <w:marRight w:val="0"/>
          <w:marTop w:val="0"/>
          <w:marBottom w:val="0"/>
          <w:divBdr>
            <w:top w:val="none" w:sz="0" w:space="0" w:color="auto"/>
            <w:left w:val="none" w:sz="0" w:space="0" w:color="auto"/>
            <w:bottom w:val="none" w:sz="0" w:space="0" w:color="auto"/>
            <w:right w:val="none" w:sz="0" w:space="0" w:color="auto"/>
          </w:divBdr>
        </w:div>
        <w:div w:id="2020503252">
          <w:marLeft w:val="0"/>
          <w:marRight w:val="0"/>
          <w:marTop w:val="0"/>
          <w:marBottom w:val="0"/>
          <w:divBdr>
            <w:top w:val="none" w:sz="0" w:space="0" w:color="auto"/>
            <w:left w:val="none" w:sz="0" w:space="0" w:color="auto"/>
            <w:bottom w:val="none" w:sz="0" w:space="0" w:color="auto"/>
            <w:right w:val="none" w:sz="0" w:space="0" w:color="auto"/>
          </w:divBdr>
        </w:div>
        <w:div w:id="1561401841">
          <w:marLeft w:val="0"/>
          <w:marRight w:val="0"/>
          <w:marTop w:val="0"/>
          <w:marBottom w:val="0"/>
          <w:divBdr>
            <w:top w:val="none" w:sz="0" w:space="0" w:color="auto"/>
            <w:left w:val="none" w:sz="0" w:space="0" w:color="auto"/>
            <w:bottom w:val="none" w:sz="0" w:space="0" w:color="auto"/>
            <w:right w:val="none" w:sz="0" w:space="0" w:color="auto"/>
          </w:divBdr>
        </w:div>
        <w:div w:id="821045386">
          <w:marLeft w:val="0"/>
          <w:marRight w:val="0"/>
          <w:marTop w:val="0"/>
          <w:marBottom w:val="0"/>
          <w:divBdr>
            <w:top w:val="none" w:sz="0" w:space="0" w:color="auto"/>
            <w:left w:val="none" w:sz="0" w:space="0" w:color="auto"/>
            <w:bottom w:val="none" w:sz="0" w:space="0" w:color="auto"/>
            <w:right w:val="none" w:sz="0" w:space="0" w:color="auto"/>
          </w:divBdr>
        </w:div>
        <w:div w:id="1277253454">
          <w:marLeft w:val="0"/>
          <w:marRight w:val="0"/>
          <w:marTop w:val="0"/>
          <w:marBottom w:val="0"/>
          <w:divBdr>
            <w:top w:val="none" w:sz="0" w:space="0" w:color="auto"/>
            <w:left w:val="none" w:sz="0" w:space="0" w:color="auto"/>
            <w:bottom w:val="none" w:sz="0" w:space="0" w:color="auto"/>
            <w:right w:val="none" w:sz="0" w:space="0" w:color="auto"/>
          </w:divBdr>
        </w:div>
        <w:div w:id="1939219138">
          <w:marLeft w:val="0"/>
          <w:marRight w:val="0"/>
          <w:marTop w:val="0"/>
          <w:marBottom w:val="0"/>
          <w:divBdr>
            <w:top w:val="none" w:sz="0" w:space="0" w:color="auto"/>
            <w:left w:val="none" w:sz="0" w:space="0" w:color="auto"/>
            <w:bottom w:val="none" w:sz="0" w:space="0" w:color="auto"/>
            <w:right w:val="none" w:sz="0" w:space="0" w:color="auto"/>
          </w:divBdr>
        </w:div>
        <w:div w:id="1913806938">
          <w:marLeft w:val="0"/>
          <w:marRight w:val="0"/>
          <w:marTop w:val="0"/>
          <w:marBottom w:val="0"/>
          <w:divBdr>
            <w:top w:val="none" w:sz="0" w:space="0" w:color="auto"/>
            <w:left w:val="none" w:sz="0" w:space="0" w:color="auto"/>
            <w:bottom w:val="none" w:sz="0" w:space="0" w:color="auto"/>
            <w:right w:val="none" w:sz="0" w:space="0" w:color="auto"/>
          </w:divBdr>
        </w:div>
        <w:div w:id="132601636">
          <w:marLeft w:val="0"/>
          <w:marRight w:val="0"/>
          <w:marTop w:val="0"/>
          <w:marBottom w:val="0"/>
          <w:divBdr>
            <w:top w:val="none" w:sz="0" w:space="0" w:color="auto"/>
            <w:left w:val="none" w:sz="0" w:space="0" w:color="auto"/>
            <w:bottom w:val="none" w:sz="0" w:space="0" w:color="auto"/>
            <w:right w:val="none" w:sz="0" w:space="0" w:color="auto"/>
          </w:divBdr>
        </w:div>
        <w:div w:id="798569440">
          <w:marLeft w:val="0"/>
          <w:marRight w:val="0"/>
          <w:marTop w:val="0"/>
          <w:marBottom w:val="0"/>
          <w:divBdr>
            <w:top w:val="none" w:sz="0" w:space="0" w:color="auto"/>
            <w:left w:val="none" w:sz="0" w:space="0" w:color="auto"/>
            <w:bottom w:val="none" w:sz="0" w:space="0" w:color="auto"/>
            <w:right w:val="none" w:sz="0" w:space="0" w:color="auto"/>
          </w:divBdr>
        </w:div>
        <w:div w:id="577519650">
          <w:marLeft w:val="0"/>
          <w:marRight w:val="0"/>
          <w:marTop w:val="0"/>
          <w:marBottom w:val="0"/>
          <w:divBdr>
            <w:top w:val="none" w:sz="0" w:space="0" w:color="auto"/>
            <w:left w:val="none" w:sz="0" w:space="0" w:color="auto"/>
            <w:bottom w:val="none" w:sz="0" w:space="0" w:color="auto"/>
            <w:right w:val="none" w:sz="0" w:space="0" w:color="auto"/>
          </w:divBdr>
        </w:div>
        <w:div w:id="1689986555">
          <w:marLeft w:val="0"/>
          <w:marRight w:val="0"/>
          <w:marTop w:val="0"/>
          <w:marBottom w:val="0"/>
          <w:divBdr>
            <w:top w:val="none" w:sz="0" w:space="0" w:color="auto"/>
            <w:left w:val="none" w:sz="0" w:space="0" w:color="auto"/>
            <w:bottom w:val="none" w:sz="0" w:space="0" w:color="auto"/>
            <w:right w:val="none" w:sz="0" w:space="0" w:color="auto"/>
          </w:divBdr>
        </w:div>
        <w:div w:id="689797268">
          <w:marLeft w:val="0"/>
          <w:marRight w:val="0"/>
          <w:marTop w:val="0"/>
          <w:marBottom w:val="0"/>
          <w:divBdr>
            <w:top w:val="none" w:sz="0" w:space="0" w:color="auto"/>
            <w:left w:val="none" w:sz="0" w:space="0" w:color="auto"/>
            <w:bottom w:val="none" w:sz="0" w:space="0" w:color="auto"/>
            <w:right w:val="none" w:sz="0" w:space="0" w:color="auto"/>
          </w:divBdr>
        </w:div>
        <w:div w:id="1739671275">
          <w:marLeft w:val="0"/>
          <w:marRight w:val="0"/>
          <w:marTop w:val="0"/>
          <w:marBottom w:val="0"/>
          <w:divBdr>
            <w:top w:val="none" w:sz="0" w:space="0" w:color="auto"/>
            <w:left w:val="none" w:sz="0" w:space="0" w:color="auto"/>
            <w:bottom w:val="none" w:sz="0" w:space="0" w:color="auto"/>
            <w:right w:val="none" w:sz="0" w:space="0" w:color="auto"/>
          </w:divBdr>
        </w:div>
        <w:div w:id="1387408460">
          <w:marLeft w:val="0"/>
          <w:marRight w:val="0"/>
          <w:marTop w:val="0"/>
          <w:marBottom w:val="0"/>
          <w:divBdr>
            <w:top w:val="none" w:sz="0" w:space="0" w:color="auto"/>
            <w:left w:val="none" w:sz="0" w:space="0" w:color="auto"/>
            <w:bottom w:val="none" w:sz="0" w:space="0" w:color="auto"/>
            <w:right w:val="none" w:sz="0" w:space="0" w:color="auto"/>
          </w:divBdr>
        </w:div>
        <w:div w:id="1791318388">
          <w:marLeft w:val="0"/>
          <w:marRight w:val="0"/>
          <w:marTop w:val="0"/>
          <w:marBottom w:val="0"/>
          <w:divBdr>
            <w:top w:val="none" w:sz="0" w:space="0" w:color="auto"/>
            <w:left w:val="none" w:sz="0" w:space="0" w:color="auto"/>
            <w:bottom w:val="none" w:sz="0" w:space="0" w:color="auto"/>
            <w:right w:val="none" w:sz="0" w:space="0" w:color="auto"/>
          </w:divBdr>
        </w:div>
        <w:div w:id="1777674197">
          <w:marLeft w:val="0"/>
          <w:marRight w:val="0"/>
          <w:marTop w:val="0"/>
          <w:marBottom w:val="0"/>
          <w:divBdr>
            <w:top w:val="none" w:sz="0" w:space="0" w:color="auto"/>
            <w:left w:val="none" w:sz="0" w:space="0" w:color="auto"/>
            <w:bottom w:val="none" w:sz="0" w:space="0" w:color="auto"/>
            <w:right w:val="none" w:sz="0" w:space="0" w:color="auto"/>
          </w:divBdr>
        </w:div>
        <w:div w:id="966204355">
          <w:marLeft w:val="0"/>
          <w:marRight w:val="0"/>
          <w:marTop w:val="0"/>
          <w:marBottom w:val="0"/>
          <w:divBdr>
            <w:top w:val="none" w:sz="0" w:space="0" w:color="auto"/>
            <w:left w:val="none" w:sz="0" w:space="0" w:color="auto"/>
            <w:bottom w:val="none" w:sz="0" w:space="0" w:color="auto"/>
            <w:right w:val="none" w:sz="0" w:space="0" w:color="auto"/>
          </w:divBdr>
        </w:div>
        <w:div w:id="315454279">
          <w:marLeft w:val="0"/>
          <w:marRight w:val="0"/>
          <w:marTop w:val="0"/>
          <w:marBottom w:val="0"/>
          <w:divBdr>
            <w:top w:val="none" w:sz="0" w:space="0" w:color="auto"/>
            <w:left w:val="none" w:sz="0" w:space="0" w:color="auto"/>
            <w:bottom w:val="none" w:sz="0" w:space="0" w:color="auto"/>
            <w:right w:val="none" w:sz="0" w:space="0" w:color="auto"/>
          </w:divBdr>
        </w:div>
        <w:div w:id="264583412">
          <w:marLeft w:val="0"/>
          <w:marRight w:val="0"/>
          <w:marTop w:val="0"/>
          <w:marBottom w:val="0"/>
          <w:divBdr>
            <w:top w:val="none" w:sz="0" w:space="0" w:color="auto"/>
            <w:left w:val="none" w:sz="0" w:space="0" w:color="auto"/>
            <w:bottom w:val="none" w:sz="0" w:space="0" w:color="auto"/>
            <w:right w:val="none" w:sz="0" w:space="0" w:color="auto"/>
          </w:divBdr>
        </w:div>
        <w:div w:id="177280032">
          <w:marLeft w:val="0"/>
          <w:marRight w:val="0"/>
          <w:marTop w:val="0"/>
          <w:marBottom w:val="0"/>
          <w:divBdr>
            <w:top w:val="none" w:sz="0" w:space="0" w:color="auto"/>
            <w:left w:val="none" w:sz="0" w:space="0" w:color="auto"/>
            <w:bottom w:val="none" w:sz="0" w:space="0" w:color="auto"/>
            <w:right w:val="none" w:sz="0" w:space="0" w:color="auto"/>
          </w:divBdr>
        </w:div>
        <w:div w:id="528371303">
          <w:marLeft w:val="0"/>
          <w:marRight w:val="0"/>
          <w:marTop w:val="0"/>
          <w:marBottom w:val="0"/>
          <w:divBdr>
            <w:top w:val="none" w:sz="0" w:space="0" w:color="auto"/>
            <w:left w:val="none" w:sz="0" w:space="0" w:color="auto"/>
            <w:bottom w:val="none" w:sz="0" w:space="0" w:color="auto"/>
            <w:right w:val="none" w:sz="0" w:space="0" w:color="auto"/>
          </w:divBdr>
        </w:div>
        <w:div w:id="1847866076">
          <w:marLeft w:val="0"/>
          <w:marRight w:val="0"/>
          <w:marTop w:val="0"/>
          <w:marBottom w:val="0"/>
          <w:divBdr>
            <w:top w:val="none" w:sz="0" w:space="0" w:color="auto"/>
            <w:left w:val="none" w:sz="0" w:space="0" w:color="auto"/>
            <w:bottom w:val="none" w:sz="0" w:space="0" w:color="auto"/>
            <w:right w:val="none" w:sz="0" w:space="0" w:color="auto"/>
          </w:divBdr>
        </w:div>
        <w:div w:id="715280280">
          <w:marLeft w:val="0"/>
          <w:marRight w:val="0"/>
          <w:marTop w:val="0"/>
          <w:marBottom w:val="0"/>
          <w:divBdr>
            <w:top w:val="none" w:sz="0" w:space="0" w:color="auto"/>
            <w:left w:val="none" w:sz="0" w:space="0" w:color="auto"/>
            <w:bottom w:val="none" w:sz="0" w:space="0" w:color="auto"/>
            <w:right w:val="none" w:sz="0" w:space="0" w:color="auto"/>
          </w:divBdr>
        </w:div>
        <w:div w:id="643312319">
          <w:marLeft w:val="0"/>
          <w:marRight w:val="0"/>
          <w:marTop w:val="0"/>
          <w:marBottom w:val="0"/>
          <w:divBdr>
            <w:top w:val="none" w:sz="0" w:space="0" w:color="auto"/>
            <w:left w:val="none" w:sz="0" w:space="0" w:color="auto"/>
            <w:bottom w:val="none" w:sz="0" w:space="0" w:color="auto"/>
            <w:right w:val="none" w:sz="0" w:space="0" w:color="auto"/>
          </w:divBdr>
        </w:div>
        <w:div w:id="1759329500">
          <w:marLeft w:val="0"/>
          <w:marRight w:val="0"/>
          <w:marTop w:val="0"/>
          <w:marBottom w:val="0"/>
          <w:divBdr>
            <w:top w:val="none" w:sz="0" w:space="0" w:color="auto"/>
            <w:left w:val="none" w:sz="0" w:space="0" w:color="auto"/>
            <w:bottom w:val="none" w:sz="0" w:space="0" w:color="auto"/>
            <w:right w:val="none" w:sz="0" w:space="0" w:color="auto"/>
          </w:divBdr>
        </w:div>
        <w:div w:id="1366441783">
          <w:marLeft w:val="0"/>
          <w:marRight w:val="0"/>
          <w:marTop w:val="0"/>
          <w:marBottom w:val="0"/>
          <w:divBdr>
            <w:top w:val="none" w:sz="0" w:space="0" w:color="auto"/>
            <w:left w:val="none" w:sz="0" w:space="0" w:color="auto"/>
            <w:bottom w:val="none" w:sz="0" w:space="0" w:color="auto"/>
            <w:right w:val="none" w:sz="0" w:space="0" w:color="auto"/>
          </w:divBdr>
        </w:div>
        <w:div w:id="824511383">
          <w:marLeft w:val="0"/>
          <w:marRight w:val="0"/>
          <w:marTop w:val="0"/>
          <w:marBottom w:val="0"/>
          <w:divBdr>
            <w:top w:val="none" w:sz="0" w:space="0" w:color="auto"/>
            <w:left w:val="none" w:sz="0" w:space="0" w:color="auto"/>
            <w:bottom w:val="none" w:sz="0" w:space="0" w:color="auto"/>
            <w:right w:val="none" w:sz="0" w:space="0" w:color="auto"/>
          </w:divBdr>
        </w:div>
        <w:div w:id="426922510">
          <w:marLeft w:val="0"/>
          <w:marRight w:val="0"/>
          <w:marTop w:val="0"/>
          <w:marBottom w:val="0"/>
          <w:divBdr>
            <w:top w:val="none" w:sz="0" w:space="0" w:color="auto"/>
            <w:left w:val="none" w:sz="0" w:space="0" w:color="auto"/>
            <w:bottom w:val="none" w:sz="0" w:space="0" w:color="auto"/>
            <w:right w:val="none" w:sz="0" w:space="0" w:color="auto"/>
          </w:divBdr>
        </w:div>
        <w:div w:id="2066176855">
          <w:marLeft w:val="0"/>
          <w:marRight w:val="0"/>
          <w:marTop w:val="0"/>
          <w:marBottom w:val="0"/>
          <w:divBdr>
            <w:top w:val="none" w:sz="0" w:space="0" w:color="auto"/>
            <w:left w:val="none" w:sz="0" w:space="0" w:color="auto"/>
            <w:bottom w:val="none" w:sz="0" w:space="0" w:color="auto"/>
            <w:right w:val="none" w:sz="0" w:space="0" w:color="auto"/>
          </w:divBdr>
        </w:div>
        <w:div w:id="1158379389">
          <w:marLeft w:val="0"/>
          <w:marRight w:val="0"/>
          <w:marTop w:val="0"/>
          <w:marBottom w:val="0"/>
          <w:divBdr>
            <w:top w:val="none" w:sz="0" w:space="0" w:color="auto"/>
            <w:left w:val="none" w:sz="0" w:space="0" w:color="auto"/>
            <w:bottom w:val="none" w:sz="0" w:space="0" w:color="auto"/>
            <w:right w:val="none" w:sz="0" w:space="0" w:color="auto"/>
          </w:divBdr>
        </w:div>
        <w:div w:id="307831553">
          <w:marLeft w:val="0"/>
          <w:marRight w:val="0"/>
          <w:marTop w:val="0"/>
          <w:marBottom w:val="0"/>
          <w:divBdr>
            <w:top w:val="none" w:sz="0" w:space="0" w:color="auto"/>
            <w:left w:val="none" w:sz="0" w:space="0" w:color="auto"/>
            <w:bottom w:val="none" w:sz="0" w:space="0" w:color="auto"/>
            <w:right w:val="none" w:sz="0" w:space="0" w:color="auto"/>
          </w:divBdr>
        </w:div>
        <w:div w:id="1556619202">
          <w:marLeft w:val="0"/>
          <w:marRight w:val="0"/>
          <w:marTop w:val="0"/>
          <w:marBottom w:val="0"/>
          <w:divBdr>
            <w:top w:val="none" w:sz="0" w:space="0" w:color="auto"/>
            <w:left w:val="none" w:sz="0" w:space="0" w:color="auto"/>
            <w:bottom w:val="none" w:sz="0" w:space="0" w:color="auto"/>
            <w:right w:val="none" w:sz="0" w:space="0" w:color="auto"/>
          </w:divBdr>
        </w:div>
        <w:div w:id="2040163680">
          <w:marLeft w:val="0"/>
          <w:marRight w:val="0"/>
          <w:marTop w:val="0"/>
          <w:marBottom w:val="0"/>
          <w:divBdr>
            <w:top w:val="none" w:sz="0" w:space="0" w:color="auto"/>
            <w:left w:val="none" w:sz="0" w:space="0" w:color="auto"/>
            <w:bottom w:val="none" w:sz="0" w:space="0" w:color="auto"/>
            <w:right w:val="none" w:sz="0" w:space="0" w:color="auto"/>
          </w:divBdr>
        </w:div>
        <w:div w:id="352003975">
          <w:marLeft w:val="0"/>
          <w:marRight w:val="0"/>
          <w:marTop w:val="0"/>
          <w:marBottom w:val="0"/>
          <w:divBdr>
            <w:top w:val="none" w:sz="0" w:space="0" w:color="auto"/>
            <w:left w:val="none" w:sz="0" w:space="0" w:color="auto"/>
            <w:bottom w:val="none" w:sz="0" w:space="0" w:color="auto"/>
            <w:right w:val="none" w:sz="0" w:space="0" w:color="auto"/>
          </w:divBdr>
        </w:div>
        <w:div w:id="2140686184">
          <w:marLeft w:val="0"/>
          <w:marRight w:val="0"/>
          <w:marTop w:val="0"/>
          <w:marBottom w:val="0"/>
          <w:divBdr>
            <w:top w:val="none" w:sz="0" w:space="0" w:color="auto"/>
            <w:left w:val="none" w:sz="0" w:space="0" w:color="auto"/>
            <w:bottom w:val="none" w:sz="0" w:space="0" w:color="auto"/>
            <w:right w:val="none" w:sz="0" w:space="0" w:color="auto"/>
          </w:divBdr>
        </w:div>
        <w:div w:id="119612086">
          <w:marLeft w:val="0"/>
          <w:marRight w:val="0"/>
          <w:marTop w:val="0"/>
          <w:marBottom w:val="0"/>
          <w:divBdr>
            <w:top w:val="none" w:sz="0" w:space="0" w:color="auto"/>
            <w:left w:val="none" w:sz="0" w:space="0" w:color="auto"/>
            <w:bottom w:val="none" w:sz="0" w:space="0" w:color="auto"/>
            <w:right w:val="none" w:sz="0" w:space="0" w:color="auto"/>
          </w:divBdr>
        </w:div>
        <w:div w:id="1027564526">
          <w:marLeft w:val="0"/>
          <w:marRight w:val="0"/>
          <w:marTop w:val="0"/>
          <w:marBottom w:val="0"/>
          <w:divBdr>
            <w:top w:val="none" w:sz="0" w:space="0" w:color="auto"/>
            <w:left w:val="none" w:sz="0" w:space="0" w:color="auto"/>
            <w:bottom w:val="none" w:sz="0" w:space="0" w:color="auto"/>
            <w:right w:val="none" w:sz="0" w:space="0" w:color="auto"/>
          </w:divBdr>
        </w:div>
        <w:div w:id="1349286808">
          <w:marLeft w:val="0"/>
          <w:marRight w:val="0"/>
          <w:marTop w:val="0"/>
          <w:marBottom w:val="0"/>
          <w:divBdr>
            <w:top w:val="none" w:sz="0" w:space="0" w:color="auto"/>
            <w:left w:val="none" w:sz="0" w:space="0" w:color="auto"/>
            <w:bottom w:val="none" w:sz="0" w:space="0" w:color="auto"/>
            <w:right w:val="none" w:sz="0" w:space="0" w:color="auto"/>
          </w:divBdr>
        </w:div>
        <w:div w:id="750615190">
          <w:marLeft w:val="0"/>
          <w:marRight w:val="0"/>
          <w:marTop w:val="0"/>
          <w:marBottom w:val="0"/>
          <w:divBdr>
            <w:top w:val="none" w:sz="0" w:space="0" w:color="auto"/>
            <w:left w:val="none" w:sz="0" w:space="0" w:color="auto"/>
            <w:bottom w:val="none" w:sz="0" w:space="0" w:color="auto"/>
            <w:right w:val="none" w:sz="0" w:space="0" w:color="auto"/>
          </w:divBdr>
        </w:div>
        <w:div w:id="1997613504">
          <w:marLeft w:val="0"/>
          <w:marRight w:val="0"/>
          <w:marTop w:val="0"/>
          <w:marBottom w:val="0"/>
          <w:divBdr>
            <w:top w:val="none" w:sz="0" w:space="0" w:color="auto"/>
            <w:left w:val="none" w:sz="0" w:space="0" w:color="auto"/>
            <w:bottom w:val="none" w:sz="0" w:space="0" w:color="auto"/>
            <w:right w:val="none" w:sz="0" w:space="0" w:color="auto"/>
          </w:divBdr>
        </w:div>
        <w:div w:id="1276910900">
          <w:marLeft w:val="0"/>
          <w:marRight w:val="0"/>
          <w:marTop w:val="0"/>
          <w:marBottom w:val="0"/>
          <w:divBdr>
            <w:top w:val="none" w:sz="0" w:space="0" w:color="auto"/>
            <w:left w:val="none" w:sz="0" w:space="0" w:color="auto"/>
            <w:bottom w:val="none" w:sz="0" w:space="0" w:color="auto"/>
            <w:right w:val="none" w:sz="0" w:space="0" w:color="auto"/>
          </w:divBdr>
        </w:div>
        <w:div w:id="1405491642">
          <w:marLeft w:val="0"/>
          <w:marRight w:val="0"/>
          <w:marTop w:val="0"/>
          <w:marBottom w:val="0"/>
          <w:divBdr>
            <w:top w:val="none" w:sz="0" w:space="0" w:color="auto"/>
            <w:left w:val="none" w:sz="0" w:space="0" w:color="auto"/>
            <w:bottom w:val="none" w:sz="0" w:space="0" w:color="auto"/>
            <w:right w:val="none" w:sz="0" w:space="0" w:color="auto"/>
          </w:divBdr>
        </w:div>
        <w:div w:id="385687334">
          <w:marLeft w:val="0"/>
          <w:marRight w:val="0"/>
          <w:marTop w:val="0"/>
          <w:marBottom w:val="0"/>
          <w:divBdr>
            <w:top w:val="none" w:sz="0" w:space="0" w:color="auto"/>
            <w:left w:val="none" w:sz="0" w:space="0" w:color="auto"/>
            <w:bottom w:val="none" w:sz="0" w:space="0" w:color="auto"/>
            <w:right w:val="none" w:sz="0" w:space="0" w:color="auto"/>
          </w:divBdr>
        </w:div>
        <w:div w:id="341661833">
          <w:marLeft w:val="0"/>
          <w:marRight w:val="0"/>
          <w:marTop w:val="0"/>
          <w:marBottom w:val="0"/>
          <w:divBdr>
            <w:top w:val="none" w:sz="0" w:space="0" w:color="auto"/>
            <w:left w:val="none" w:sz="0" w:space="0" w:color="auto"/>
            <w:bottom w:val="none" w:sz="0" w:space="0" w:color="auto"/>
            <w:right w:val="none" w:sz="0" w:space="0" w:color="auto"/>
          </w:divBdr>
        </w:div>
        <w:div w:id="532234817">
          <w:marLeft w:val="0"/>
          <w:marRight w:val="0"/>
          <w:marTop w:val="0"/>
          <w:marBottom w:val="0"/>
          <w:divBdr>
            <w:top w:val="none" w:sz="0" w:space="0" w:color="auto"/>
            <w:left w:val="none" w:sz="0" w:space="0" w:color="auto"/>
            <w:bottom w:val="none" w:sz="0" w:space="0" w:color="auto"/>
            <w:right w:val="none" w:sz="0" w:space="0" w:color="auto"/>
          </w:divBdr>
        </w:div>
        <w:div w:id="1421759995">
          <w:marLeft w:val="0"/>
          <w:marRight w:val="0"/>
          <w:marTop w:val="0"/>
          <w:marBottom w:val="0"/>
          <w:divBdr>
            <w:top w:val="none" w:sz="0" w:space="0" w:color="auto"/>
            <w:left w:val="none" w:sz="0" w:space="0" w:color="auto"/>
            <w:bottom w:val="none" w:sz="0" w:space="0" w:color="auto"/>
            <w:right w:val="none" w:sz="0" w:space="0" w:color="auto"/>
          </w:divBdr>
        </w:div>
        <w:div w:id="325666036">
          <w:marLeft w:val="0"/>
          <w:marRight w:val="0"/>
          <w:marTop w:val="0"/>
          <w:marBottom w:val="0"/>
          <w:divBdr>
            <w:top w:val="none" w:sz="0" w:space="0" w:color="auto"/>
            <w:left w:val="none" w:sz="0" w:space="0" w:color="auto"/>
            <w:bottom w:val="none" w:sz="0" w:space="0" w:color="auto"/>
            <w:right w:val="none" w:sz="0" w:space="0" w:color="auto"/>
          </w:divBdr>
        </w:div>
        <w:div w:id="1455952293">
          <w:marLeft w:val="0"/>
          <w:marRight w:val="0"/>
          <w:marTop w:val="0"/>
          <w:marBottom w:val="0"/>
          <w:divBdr>
            <w:top w:val="none" w:sz="0" w:space="0" w:color="auto"/>
            <w:left w:val="none" w:sz="0" w:space="0" w:color="auto"/>
            <w:bottom w:val="none" w:sz="0" w:space="0" w:color="auto"/>
            <w:right w:val="none" w:sz="0" w:space="0" w:color="auto"/>
          </w:divBdr>
        </w:div>
        <w:div w:id="1847212854">
          <w:marLeft w:val="0"/>
          <w:marRight w:val="0"/>
          <w:marTop w:val="0"/>
          <w:marBottom w:val="0"/>
          <w:divBdr>
            <w:top w:val="none" w:sz="0" w:space="0" w:color="auto"/>
            <w:left w:val="none" w:sz="0" w:space="0" w:color="auto"/>
            <w:bottom w:val="none" w:sz="0" w:space="0" w:color="auto"/>
            <w:right w:val="none" w:sz="0" w:space="0" w:color="auto"/>
          </w:divBdr>
        </w:div>
        <w:div w:id="429358029">
          <w:marLeft w:val="0"/>
          <w:marRight w:val="0"/>
          <w:marTop w:val="0"/>
          <w:marBottom w:val="0"/>
          <w:divBdr>
            <w:top w:val="none" w:sz="0" w:space="0" w:color="auto"/>
            <w:left w:val="none" w:sz="0" w:space="0" w:color="auto"/>
            <w:bottom w:val="none" w:sz="0" w:space="0" w:color="auto"/>
            <w:right w:val="none" w:sz="0" w:space="0" w:color="auto"/>
          </w:divBdr>
        </w:div>
        <w:div w:id="68895151">
          <w:marLeft w:val="0"/>
          <w:marRight w:val="0"/>
          <w:marTop w:val="0"/>
          <w:marBottom w:val="0"/>
          <w:divBdr>
            <w:top w:val="none" w:sz="0" w:space="0" w:color="auto"/>
            <w:left w:val="none" w:sz="0" w:space="0" w:color="auto"/>
            <w:bottom w:val="none" w:sz="0" w:space="0" w:color="auto"/>
            <w:right w:val="none" w:sz="0" w:space="0" w:color="auto"/>
          </w:divBdr>
        </w:div>
        <w:div w:id="1641375278">
          <w:marLeft w:val="0"/>
          <w:marRight w:val="0"/>
          <w:marTop w:val="0"/>
          <w:marBottom w:val="0"/>
          <w:divBdr>
            <w:top w:val="none" w:sz="0" w:space="0" w:color="auto"/>
            <w:left w:val="none" w:sz="0" w:space="0" w:color="auto"/>
            <w:bottom w:val="none" w:sz="0" w:space="0" w:color="auto"/>
            <w:right w:val="none" w:sz="0" w:space="0" w:color="auto"/>
          </w:divBdr>
        </w:div>
        <w:div w:id="310333813">
          <w:marLeft w:val="0"/>
          <w:marRight w:val="0"/>
          <w:marTop w:val="0"/>
          <w:marBottom w:val="0"/>
          <w:divBdr>
            <w:top w:val="none" w:sz="0" w:space="0" w:color="auto"/>
            <w:left w:val="none" w:sz="0" w:space="0" w:color="auto"/>
            <w:bottom w:val="none" w:sz="0" w:space="0" w:color="auto"/>
            <w:right w:val="none" w:sz="0" w:space="0" w:color="auto"/>
          </w:divBdr>
        </w:div>
        <w:div w:id="84503613">
          <w:marLeft w:val="0"/>
          <w:marRight w:val="0"/>
          <w:marTop w:val="0"/>
          <w:marBottom w:val="0"/>
          <w:divBdr>
            <w:top w:val="none" w:sz="0" w:space="0" w:color="auto"/>
            <w:left w:val="none" w:sz="0" w:space="0" w:color="auto"/>
            <w:bottom w:val="none" w:sz="0" w:space="0" w:color="auto"/>
            <w:right w:val="none" w:sz="0" w:space="0" w:color="auto"/>
          </w:divBdr>
        </w:div>
        <w:div w:id="46494913">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671032538">
          <w:marLeft w:val="0"/>
          <w:marRight w:val="0"/>
          <w:marTop w:val="0"/>
          <w:marBottom w:val="0"/>
          <w:divBdr>
            <w:top w:val="none" w:sz="0" w:space="0" w:color="auto"/>
            <w:left w:val="none" w:sz="0" w:space="0" w:color="auto"/>
            <w:bottom w:val="none" w:sz="0" w:space="0" w:color="auto"/>
            <w:right w:val="none" w:sz="0" w:space="0" w:color="auto"/>
          </w:divBdr>
        </w:div>
        <w:div w:id="1197156093">
          <w:marLeft w:val="0"/>
          <w:marRight w:val="0"/>
          <w:marTop w:val="0"/>
          <w:marBottom w:val="0"/>
          <w:divBdr>
            <w:top w:val="none" w:sz="0" w:space="0" w:color="auto"/>
            <w:left w:val="none" w:sz="0" w:space="0" w:color="auto"/>
            <w:bottom w:val="none" w:sz="0" w:space="0" w:color="auto"/>
            <w:right w:val="none" w:sz="0" w:space="0" w:color="auto"/>
          </w:divBdr>
        </w:div>
        <w:div w:id="1267545866">
          <w:marLeft w:val="0"/>
          <w:marRight w:val="0"/>
          <w:marTop w:val="0"/>
          <w:marBottom w:val="0"/>
          <w:divBdr>
            <w:top w:val="none" w:sz="0" w:space="0" w:color="auto"/>
            <w:left w:val="none" w:sz="0" w:space="0" w:color="auto"/>
            <w:bottom w:val="none" w:sz="0" w:space="0" w:color="auto"/>
            <w:right w:val="none" w:sz="0" w:space="0" w:color="auto"/>
          </w:divBdr>
        </w:div>
        <w:div w:id="49809366">
          <w:marLeft w:val="0"/>
          <w:marRight w:val="0"/>
          <w:marTop w:val="0"/>
          <w:marBottom w:val="0"/>
          <w:divBdr>
            <w:top w:val="none" w:sz="0" w:space="0" w:color="auto"/>
            <w:left w:val="none" w:sz="0" w:space="0" w:color="auto"/>
            <w:bottom w:val="none" w:sz="0" w:space="0" w:color="auto"/>
            <w:right w:val="none" w:sz="0" w:space="0" w:color="auto"/>
          </w:divBdr>
        </w:div>
        <w:div w:id="672420226">
          <w:marLeft w:val="0"/>
          <w:marRight w:val="0"/>
          <w:marTop w:val="0"/>
          <w:marBottom w:val="0"/>
          <w:divBdr>
            <w:top w:val="none" w:sz="0" w:space="0" w:color="auto"/>
            <w:left w:val="none" w:sz="0" w:space="0" w:color="auto"/>
            <w:bottom w:val="none" w:sz="0" w:space="0" w:color="auto"/>
            <w:right w:val="none" w:sz="0" w:space="0" w:color="auto"/>
          </w:divBdr>
        </w:div>
        <w:div w:id="140973296">
          <w:marLeft w:val="0"/>
          <w:marRight w:val="0"/>
          <w:marTop w:val="0"/>
          <w:marBottom w:val="0"/>
          <w:divBdr>
            <w:top w:val="none" w:sz="0" w:space="0" w:color="auto"/>
            <w:left w:val="none" w:sz="0" w:space="0" w:color="auto"/>
            <w:bottom w:val="none" w:sz="0" w:space="0" w:color="auto"/>
            <w:right w:val="none" w:sz="0" w:space="0" w:color="auto"/>
          </w:divBdr>
        </w:div>
        <w:div w:id="960068549">
          <w:marLeft w:val="0"/>
          <w:marRight w:val="0"/>
          <w:marTop w:val="0"/>
          <w:marBottom w:val="0"/>
          <w:divBdr>
            <w:top w:val="none" w:sz="0" w:space="0" w:color="auto"/>
            <w:left w:val="none" w:sz="0" w:space="0" w:color="auto"/>
            <w:bottom w:val="none" w:sz="0" w:space="0" w:color="auto"/>
            <w:right w:val="none" w:sz="0" w:space="0" w:color="auto"/>
          </w:divBdr>
        </w:div>
        <w:div w:id="1381320574">
          <w:marLeft w:val="0"/>
          <w:marRight w:val="0"/>
          <w:marTop w:val="0"/>
          <w:marBottom w:val="0"/>
          <w:divBdr>
            <w:top w:val="none" w:sz="0" w:space="0" w:color="auto"/>
            <w:left w:val="none" w:sz="0" w:space="0" w:color="auto"/>
            <w:bottom w:val="none" w:sz="0" w:space="0" w:color="auto"/>
            <w:right w:val="none" w:sz="0" w:space="0" w:color="auto"/>
          </w:divBdr>
        </w:div>
        <w:div w:id="1434325178">
          <w:marLeft w:val="0"/>
          <w:marRight w:val="0"/>
          <w:marTop w:val="0"/>
          <w:marBottom w:val="0"/>
          <w:divBdr>
            <w:top w:val="none" w:sz="0" w:space="0" w:color="auto"/>
            <w:left w:val="none" w:sz="0" w:space="0" w:color="auto"/>
            <w:bottom w:val="none" w:sz="0" w:space="0" w:color="auto"/>
            <w:right w:val="none" w:sz="0" w:space="0" w:color="auto"/>
          </w:divBdr>
        </w:div>
        <w:div w:id="730734828">
          <w:marLeft w:val="0"/>
          <w:marRight w:val="0"/>
          <w:marTop w:val="0"/>
          <w:marBottom w:val="0"/>
          <w:divBdr>
            <w:top w:val="none" w:sz="0" w:space="0" w:color="auto"/>
            <w:left w:val="none" w:sz="0" w:space="0" w:color="auto"/>
            <w:bottom w:val="none" w:sz="0" w:space="0" w:color="auto"/>
            <w:right w:val="none" w:sz="0" w:space="0" w:color="auto"/>
          </w:divBdr>
        </w:div>
        <w:div w:id="365058103">
          <w:marLeft w:val="0"/>
          <w:marRight w:val="0"/>
          <w:marTop w:val="0"/>
          <w:marBottom w:val="0"/>
          <w:divBdr>
            <w:top w:val="none" w:sz="0" w:space="0" w:color="auto"/>
            <w:left w:val="none" w:sz="0" w:space="0" w:color="auto"/>
            <w:bottom w:val="none" w:sz="0" w:space="0" w:color="auto"/>
            <w:right w:val="none" w:sz="0" w:space="0" w:color="auto"/>
          </w:divBdr>
        </w:div>
        <w:div w:id="1647972638">
          <w:marLeft w:val="0"/>
          <w:marRight w:val="0"/>
          <w:marTop w:val="0"/>
          <w:marBottom w:val="0"/>
          <w:divBdr>
            <w:top w:val="none" w:sz="0" w:space="0" w:color="auto"/>
            <w:left w:val="none" w:sz="0" w:space="0" w:color="auto"/>
            <w:bottom w:val="none" w:sz="0" w:space="0" w:color="auto"/>
            <w:right w:val="none" w:sz="0" w:space="0" w:color="auto"/>
          </w:divBdr>
        </w:div>
        <w:div w:id="689717894">
          <w:marLeft w:val="0"/>
          <w:marRight w:val="0"/>
          <w:marTop w:val="0"/>
          <w:marBottom w:val="0"/>
          <w:divBdr>
            <w:top w:val="none" w:sz="0" w:space="0" w:color="auto"/>
            <w:left w:val="none" w:sz="0" w:space="0" w:color="auto"/>
            <w:bottom w:val="none" w:sz="0" w:space="0" w:color="auto"/>
            <w:right w:val="none" w:sz="0" w:space="0" w:color="auto"/>
          </w:divBdr>
        </w:div>
        <w:div w:id="624653865">
          <w:marLeft w:val="0"/>
          <w:marRight w:val="0"/>
          <w:marTop w:val="0"/>
          <w:marBottom w:val="0"/>
          <w:divBdr>
            <w:top w:val="none" w:sz="0" w:space="0" w:color="auto"/>
            <w:left w:val="none" w:sz="0" w:space="0" w:color="auto"/>
            <w:bottom w:val="none" w:sz="0" w:space="0" w:color="auto"/>
            <w:right w:val="none" w:sz="0" w:space="0" w:color="auto"/>
          </w:divBdr>
        </w:div>
        <w:div w:id="498693575">
          <w:marLeft w:val="0"/>
          <w:marRight w:val="0"/>
          <w:marTop w:val="0"/>
          <w:marBottom w:val="0"/>
          <w:divBdr>
            <w:top w:val="none" w:sz="0" w:space="0" w:color="auto"/>
            <w:left w:val="none" w:sz="0" w:space="0" w:color="auto"/>
            <w:bottom w:val="none" w:sz="0" w:space="0" w:color="auto"/>
            <w:right w:val="none" w:sz="0" w:space="0" w:color="auto"/>
          </w:divBdr>
        </w:div>
        <w:div w:id="36509972">
          <w:marLeft w:val="0"/>
          <w:marRight w:val="0"/>
          <w:marTop w:val="0"/>
          <w:marBottom w:val="0"/>
          <w:divBdr>
            <w:top w:val="none" w:sz="0" w:space="0" w:color="auto"/>
            <w:left w:val="none" w:sz="0" w:space="0" w:color="auto"/>
            <w:bottom w:val="none" w:sz="0" w:space="0" w:color="auto"/>
            <w:right w:val="none" w:sz="0" w:space="0" w:color="auto"/>
          </w:divBdr>
        </w:div>
        <w:div w:id="539438590">
          <w:marLeft w:val="0"/>
          <w:marRight w:val="0"/>
          <w:marTop w:val="0"/>
          <w:marBottom w:val="0"/>
          <w:divBdr>
            <w:top w:val="none" w:sz="0" w:space="0" w:color="auto"/>
            <w:left w:val="none" w:sz="0" w:space="0" w:color="auto"/>
            <w:bottom w:val="none" w:sz="0" w:space="0" w:color="auto"/>
            <w:right w:val="none" w:sz="0" w:space="0" w:color="auto"/>
          </w:divBdr>
        </w:div>
        <w:div w:id="1857689218">
          <w:marLeft w:val="0"/>
          <w:marRight w:val="0"/>
          <w:marTop w:val="0"/>
          <w:marBottom w:val="0"/>
          <w:divBdr>
            <w:top w:val="none" w:sz="0" w:space="0" w:color="auto"/>
            <w:left w:val="none" w:sz="0" w:space="0" w:color="auto"/>
            <w:bottom w:val="none" w:sz="0" w:space="0" w:color="auto"/>
            <w:right w:val="none" w:sz="0" w:space="0" w:color="auto"/>
          </w:divBdr>
        </w:div>
        <w:div w:id="2124955464">
          <w:marLeft w:val="0"/>
          <w:marRight w:val="0"/>
          <w:marTop w:val="0"/>
          <w:marBottom w:val="0"/>
          <w:divBdr>
            <w:top w:val="none" w:sz="0" w:space="0" w:color="auto"/>
            <w:left w:val="none" w:sz="0" w:space="0" w:color="auto"/>
            <w:bottom w:val="none" w:sz="0" w:space="0" w:color="auto"/>
            <w:right w:val="none" w:sz="0" w:space="0" w:color="auto"/>
          </w:divBdr>
        </w:div>
        <w:div w:id="1072042113">
          <w:marLeft w:val="0"/>
          <w:marRight w:val="0"/>
          <w:marTop w:val="0"/>
          <w:marBottom w:val="0"/>
          <w:divBdr>
            <w:top w:val="none" w:sz="0" w:space="0" w:color="auto"/>
            <w:left w:val="none" w:sz="0" w:space="0" w:color="auto"/>
            <w:bottom w:val="none" w:sz="0" w:space="0" w:color="auto"/>
            <w:right w:val="none" w:sz="0" w:space="0" w:color="auto"/>
          </w:divBdr>
        </w:div>
        <w:div w:id="1133214497">
          <w:marLeft w:val="0"/>
          <w:marRight w:val="0"/>
          <w:marTop w:val="0"/>
          <w:marBottom w:val="0"/>
          <w:divBdr>
            <w:top w:val="none" w:sz="0" w:space="0" w:color="auto"/>
            <w:left w:val="none" w:sz="0" w:space="0" w:color="auto"/>
            <w:bottom w:val="none" w:sz="0" w:space="0" w:color="auto"/>
            <w:right w:val="none" w:sz="0" w:space="0" w:color="auto"/>
          </w:divBdr>
        </w:div>
        <w:div w:id="1037851138">
          <w:marLeft w:val="0"/>
          <w:marRight w:val="0"/>
          <w:marTop w:val="0"/>
          <w:marBottom w:val="0"/>
          <w:divBdr>
            <w:top w:val="none" w:sz="0" w:space="0" w:color="auto"/>
            <w:left w:val="none" w:sz="0" w:space="0" w:color="auto"/>
            <w:bottom w:val="none" w:sz="0" w:space="0" w:color="auto"/>
            <w:right w:val="none" w:sz="0" w:space="0" w:color="auto"/>
          </w:divBdr>
        </w:div>
        <w:div w:id="398988803">
          <w:marLeft w:val="0"/>
          <w:marRight w:val="0"/>
          <w:marTop w:val="0"/>
          <w:marBottom w:val="0"/>
          <w:divBdr>
            <w:top w:val="none" w:sz="0" w:space="0" w:color="auto"/>
            <w:left w:val="none" w:sz="0" w:space="0" w:color="auto"/>
            <w:bottom w:val="none" w:sz="0" w:space="0" w:color="auto"/>
            <w:right w:val="none" w:sz="0" w:space="0" w:color="auto"/>
          </w:divBdr>
        </w:div>
        <w:div w:id="173501493">
          <w:marLeft w:val="0"/>
          <w:marRight w:val="0"/>
          <w:marTop w:val="0"/>
          <w:marBottom w:val="0"/>
          <w:divBdr>
            <w:top w:val="none" w:sz="0" w:space="0" w:color="auto"/>
            <w:left w:val="none" w:sz="0" w:space="0" w:color="auto"/>
            <w:bottom w:val="none" w:sz="0" w:space="0" w:color="auto"/>
            <w:right w:val="none" w:sz="0" w:space="0" w:color="auto"/>
          </w:divBdr>
        </w:div>
        <w:div w:id="1523393470">
          <w:marLeft w:val="0"/>
          <w:marRight w:val="0"/>
          <w:marTop w:val="0"/>
          <w:marBottom w:val="0"/>
          <w:divBdr>
            <w:top w:val="none" w:sz="0" w:space="0" w:color="auto"/>
            <w:left w:val="none" w:sz="0" w:space="0" w:color="auto"/>
            <w:bottom w:val="none" w:sz="0" w:space="0" w:color="auto"/>
            <w:right w:val="none" w:sz="0" w:space="0" w:color="auto"/>
          </w:divBdr>
        </w:div>
        <w:div w:id="803278222">
          <w:marLeft w:val="0"/>
          <w:marRight w:val="0"/>
          <w:marTop w:val="0"/>
          <w:marBottom w:val="0"/>
          <w:divBdr>
            <w:top w:val="none" w:sz="0" w:space="0" w:color="auto"/>
            <w:left w:val="none" w:sz="0" w:space="0" w:color="auto"/>
            <w:bottom w:val="none" w:sz="0" w:space="0" w:color="auto"/>
            <w:right w:val="none" w:sz="0" w:space="0" w:color="auto"/>
          </w:divBdr>
        </w:div>
        <w:div w:id="31345576">
          <w:marLeft w:val="0"/>
          <w:marRight w:val="0"/>
          <w:marTop w:val="0"/>
          <w:marBottom w:val="0"/>
          <w:divBdr>
            <w:top w:val="none" w:sz="0" w:space="0" w:color="auto"/>
            <w:left w:val="none" w:sz="0" w:space="0" w:color="auto"/>
            <w:bottom w:val="none" w:sz="0" w:space="0" w:color="auto"/>
            <w:right w:val="none" w:sz="0" w:space="0" w:color="auto"/>
          </w:divBdr>
        </w:div>
        <w:div w:id="251397314">
          <w:marLeft w:val="0"/>
          <w:marRight w:val="0"/>
          <w:marTop w:val="0"/>
          <w:marBottom w:val="0"/>
          <w:divBdr>
            <w:top w:val="none" w:sz="0" w:space="0" w:color="auto"/>
            <w:left w:val="none" w:sz="0" w:space="0" w:color="auto"/>
            <w:bottom w:val="none" w:sz="0" w:space="0" w:color="auto"/>
            <w:right w:val="none" w:sz="0" w:space="0" w:color="auto"/>
          </w:divBdr>
        </w:div>
        <w:div w:id="505944657">
          <w:marLeft w:val="0"/>
          <w:marRight w:val="0"/>
          <w:marTop w:val="0"/>
          <w:marBottom w:val="0"/>
          <w:divBdr>
            <w:top w:val="none" w:sz="0" w:space="0" w:color="auto"/>
            <w:left w:val="none" w:sz="0" w:space="0" w:color="auto"/>
            <w:bottom w:val="none" w:sz="0" w:space="0" w:color="auto"/>
            <w:right w:val="none" w:sz="0" w:space="0" w:color="auto"/>
          </w:divBdr>
        </w:div>
        <w:div w:id="45549200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sChild>
    </w:div>
    <w:div w:id="1690135984">
      <w:bodyDiv w:val="1"/>
      <w:marLeft w:val="0"/>
      <w:marRight w:val="0"/>
      <w:marTop w:val="0"/>
      <w:marBottom w:val="0"/>
      <w:divBdr>
        <w:top w:val="none" w:sz="0" w:space="0" w:color="auto"/>
        <w:left w:val="none" w:sz="0" w:space="0" w:color="auto"/>
        <w:bottom w:val="none" w:sz="0" w:space="0" w:color="auto"/>
        <w:right w:val="none" w:sz="0" w:space="0" w:color="auto"/>
      </w:divBdr>
    </w:div>
    <w:div w:id="1728331362">
      <w:bodyDiv w:val="1"/>
      <w:marLeft w:val="0"/>
      <w:marRight w:val="0"/>
      <w:marTop w:val="0"/>
      <w:marBottom w:val="0"/>
      <w:divBdr>
        <w:top w:val="none" w:sz="0" w:space="0" w:color="auto"/>
        <w:left w:val="none" w:sz="0" w:space="0" w:color="auto"/>
        <w:bottom w:val="none" w:sz="0" w:space="0" w:color="auto"/>
        <w:right w:val="none" w:sz="0" w:space="0" w:color="auto"/>
      </w:divBdr>
      <w:divsChild>
        <w:div w:id="670715399">
          <w:marLeft w:val="0"/>
          <w:marRight w:val="0"/>
          <w:marTop w:val="0"/>
          <w:marBottom w:val="0"/>
          <w:divBdr>
            <w:top w:val="none" w:sz="0" w:space="0" w:color="auto"/>
            <w:left w:val="none" w:sz="0" w:space="0" w:color="auto"/>
            <w:bottom w:val="none" w:sz="0" w:space="0" w:color="auto"/>
            <w:right w:val="none" w:sz="0" w:space="0" w:color="auto"/>
          </w:divBdr>
        </w:div>
        <w:div w:id="231046559">
          <w:marLeft w:val="0"/>
          <w:marRight w:val="0"/>
          <w:marTop w:val="0"/>
          <w:marBottom w:val="0"/>
          <w:divBdr>
            <w:top w:val="none" w:sz="0" w:space="0" w:color="auto"/>
            <w:left w:val="none" w:sz="0" w:space="0" w:color="auto"/>
            <w:bottom w:val="none" w:sz="0" w:space="0" w:color="auto"/>
            <w:right w:val="none" w:sz="0" w:space="0" w:color="auto"/>
          </w:divBdr>
        </w:div>
      </w:divsChild>
    </w:div>
    <w:div w:id="1787191917">
      <w:bodyDiv w:val="1"/>
      <w:marLeft w:val="0"/>
      <w:marRight w:val="0"/>
      <w:marTop w:val="0"/>
      <w:marBottom w:val="0"/>
      <w:divBdr>
        <w:top w:val="none" w:sz="0" w:space="0" w:color="auto"/>
        <w:left w:val="none" w:sz="0" w:space="0" w:color="auto"/>
        <w:bottom w:val="none" w:sz="0" w:space="0" w:color="auto"/>
        <w:right w:val="none" w:sz="0" w:space="0" w:color="auto"/>
      </w:divBdr>
    </w:div>
    <w:div w:id="1857771994">
      <w:bodyDiv w:val="1"/>
      <w:marLeft w:val="0"/>
      <w:marRight w:val="0"/>
      <w:marTop w:val="0"/>
      <w:marBottom w:val="0"/>
      <w:divBdr>
        <w:top w:val="none" w:sz="0" w:space="0" w:color="auto"/>
        <w:left w:val="none" w:sz="0" w:space="0" w:color="auto"/>
        <w:bottom w:val="none" w:sz="0" w:space="0" w:color="auto"/>
        <w:right w:val="none" w:sz="0" w:space="0" w:color="auto"/>
      </w:divBdr>
      <w:divsChild>
        <w:div w:id="1979801436">
          <w:marLeft w:val="0"/>
          <w:marRight w:val="0"/>
          <w:marTop w:val="0"/>
          <w:marBottom w:val="0"/>
          <w:divBdr>
            <w:top w:val="none" w:sz="0" w:space="0" w:color="auto"/>
            <w:left w:val="none" w:sz="0" w:space="0" w:color="auto"/>
            <w:bottom w:val="none" w:sz="0" w:space="0" w:color="auto"/>
            <w:right w:val="none" w:sz="0" w:space="0" w:color="auto"/>
          </w:divBdr>
          <w:divsChild>
            <w:div w:id="152649038">
              <w:marLeft w:val="0"/>
              <w:marRight w:val="0"/>
              <w:marTop w:val="0"/>
              <w:marBottom w:val="0"/>
              <w:divBdr>
                <w:top w:val="none" w:sz="0" w:space="0" w:color="auto"/>
                <w:left w:val="none" w:sz="0" w:space="0" w:color="auto"/>
                <w:bottom w:val="none" w:sz="0" w:space="0" w:color="auto"/>
                <w:right w:val="none" w:sz="0" w:space="0" w:color="auto"/>
              </w:divBdr>
              <w:divsChild>
                <w:div w:id="861012402">
                  <w:marLeft w:val="0"/>
                  <w:marRight w:val="0"/>
                  <w:marTop w:val="0"/>
                  <w:marBottom w:val="0"/>
                  <w:divBdr>
                    <w:top w:val="none" w:sz="0" w:space="0" w:color="auto"/>
                    <w:left w:val="none" w:sz="0" w:space="0" w:color="auto"/>
                    <w:bottom w:val="none" w:sz="0" w:space="0" w:color="auto"/>
                    <w:right w:val="none" w:sz="0" w:space="0" w:color="auto"/>
                  </w:divBdr>
                  <w:divsChild>
                    <w:div w:id="281809349">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sChild>
        </w:div>
      </w:divsChild>
    </w:div>
    <w:div w:id="2059208527">
      <w:bodyDiv w:val="1"/>
      <w:marLeft w:val="0"/>
      <w:marRight w:val="0"/>
      <w:marTop w:val="0"/>
      <w:marBottom w:val="0"/>
      <w:divBdr>
        <w:top w:val="none" w:sz="0" w:space="0" w:color="auto"/>
        <w:left w:val="none" w:sz="0" w:space="0" w:color="auto"/>
        <w:bottom w:val="none" w:sz="0" w:space="0" w:color="auto"/>
        <w:right w:val="none" w:sz="0" w:space="0" w:color="auto"/>
      </w:divBdr>
    </w:div>
    <w:div w:id="2067946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6379">
          <w:marLeft w:val="0"/>
          <w:marRight w:val="0"/>
          <w:marTop w:val="0"/>
          <w:marBottom w:val="0"/>
          <w:divBdr>
            <w:top w:val="none" w:sz="0" w:space="0" w:color="auto"/>
            <w:left w:val="none" w:sz="0" w:space="0" w:color="auto"/>
            <w:bottom w:val="none" w:sz="0" w:space="0" w:color="auto"/>
            <w:right w:val="none" w:sz="0" w:space="0" w:color="auto"/>
          </w:divBdr>
          <w:divsChild>
            <w:div w:id="1389382686">
              <w:marLeft w:val="0"/>
              <w:marRight w:val="0"/>
              <w:marTop w:val="0"/>
              <w:marBottom w:val="0"/>
              <w:divBdr>
                <w:top w:val="none" w:sz="0" w:space="0" w:color="auto"/>
                <w:left w:val="none" w:sz="0" w:space="0" w:color="auto"/>
                <w:bottom w:val="none" w:sz="0" w:space="0" w:color="auto"/>
                <w:right w:val="none" w:sz="0" w:space="0" w:color="auto"/>
              </w:divBdr>
              <w:divsChild>
                <w:div w:id="697121074">
                  <w:marLeft w:val="0"/>
                  <w:marRight w:val="0"/>
                  <w:marTop w:val="0"/>
                  <w:marBottom w:val="0"/>
                  <w:divBdr>
                    <w:top w:val="none" w:sz="0" w:space="0" w:color="auto"/>
                    <w:left w:val="none" w:sz="0" w:space="0" w:color="auto"/>
                    <w:bottom w:val="none" w:sz="0" w:space="0" w:color="auto"/>
                    <w:right w:val="none" w:sz="0" w:space="0" w:color="auto"/>
                  </w:divBdr>
                  <w:divsChild>
                    <w:div w:id="48696328">
                      <w:marLeft w:val="0"/>
                      <w:marRight w:val="0"/>
                      <w:marTop w:val="0"/>
                      <w:marBottom w:val="182"/>
                      <w:divBdr>
                        <w:top w:val="none" w:sz="0" w:space="0" w:color="auto"/>
                        <w:left w:val="none" w:sz="0" w:space="0" w:color="auto"/>
                        <w:bottom w:val="none" w:sz="0" w:space="0" w:color="auto"/>
                        <w:right w:val="none" w:sz="0" w:space="0" w:color="auto"/>
                      </w:divBdr>
                    </w:div>
                    <w:div w:id="15322469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va.gov/opa/pressrel/pressrelease.cfm?id=5200" TargetMode="External"/><Relationship Id="rId2" Type="http://schemas.openxmlformats.org/officeDocument/2006/relationships/hyperlink" Target="https://www.apple.com/newsroom/2019/02/apple-names-deirdre-obrien-senior-vice-president-of-retail-and-people/" TargetMode="External"/><Relationship Id="rId1" Type="http://schemas.openxmlformats.org/officeDocument/2006/relationships/hyperlink" Target="https://www.mskcc.org/press-releases/new-study-reveals-gut-microbes-may-help-protect-people-having-bone-marrow-transplan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ithub.com/department-of-veterans-affairs/vets.gov-content/blob/master/templates-and-guides/guides/Health%20Care%20Writing%20Tips.pdf" TargetMode="External"/><Relationship Id="rId2" Type="http://schemas.openxmlformats.org/officeDocument/2006/relationships/customXml" Target="../customXml/item2.xml"/><Relationship Id="rId16" Type="http://schemas.openxmlformats.org/officeDocument/2006/relationships/hyperlink" Target="https://github.com/department-of-veterans-affairs/vets.gov-content-style-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ittsburgh.va.gov/pressreleases/Fayette_County_Veterans_Getting_Larger_More_Modern_VA_Outpatient_Clinic.asp" TargetMode="External"/><Relationship Id="rId5" Type="http://schemas.openxmlformats.org/officeDocument/2006/relationships/numbering" Target="numbering.xml"/><Relationship Id="rId15" Type="http://schemas.openxmlformats.org/officeDocument/2006/relationships/hyperlink" Target="https://department-of-veterans-affairs.github.io/vets-design-system-documentation/content-style-guide/"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8FE99A450F06408CCA08473FA83F6B" ma:contentTypeVersion="0" ma:contentTypeDescription="Create a new document." ma:contentTypeScope="" ma:versionID="7a57807058b15558033e7e596be65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51C67-81CE-4DBB-A12C-71D002A767DC}">
  <ds:schemaRefs>
    <ds:schemaRef ds:uri="http://schemas.microsoft.com/sharepoint/v3/contenttype/forms"/>
  </ds:schemaRefs>
</ds:datastoreItem>
</file>

<file path=customXml/itemProps2.xml><?xml version="1.0" encoding="utf-8"?>
<ds:datastoreItem xmlns:ds="http://schemas.openxmlformats.org/officeDocument/2006/customXml" ds:itemID="{E4A2AF36-2A54-477E-B356-28811016D2D1}">
  <ds:schemaRefs>
    <ds:schemaRef ds:uri="http://schemas.microsoft.com/office/2006/metadata/properties"/>
  </ds:schemaRefs>
</ds:datastoreItem>
</file>

<file path=customXml/itemProps3.xml><?xml version="1.0" encoding="utf-8"?>
<ds:datastoreItem xmlns:ds="http://schemas.openxmlformats.org/officeDocument/2006/customXml" ds:itemID="{EE94A3EC-FC80-423C-BABB-419A61B0F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7B8997-7542-457C-9E56-84217212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Webcopydeck Product Center Homepage</vt:lpstr>
    </vt:vector>
  </TitlesOfParts>
  <Company>Autodesk, Inc.</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Webcopydeck Product Center Homepage</dc:title>
  <dc:creator>Brenda Benner</dc:creator>
  <cp:lastModifiedBy>Lee, Jennifer Y.</cp:lastModifiedBy>
  <cp:revision>2</cp:revision>
  <cp:lastPrinted>2007-12-10T17:32:00Z</cp:lastPrinted>
  <dcterms:created xsi:type="dcterms:W3CDTF">2019-02-12T16:04:00Z</dcterms:created>
  <dcterms:modified xsi:type="dcterms:W3CDTF">2019-02-12T16:04:00Z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0x010100478FE99A450F06408CCA08473FA83F6B</vt:lpwstr>
  </property>
</Properties>
</file>